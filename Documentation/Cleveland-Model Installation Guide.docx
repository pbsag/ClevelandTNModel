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F2BABE" w14:textId="77777777" w:rsidR="008D42BD" w:rsidRDefault="008D42BD" w:rsidP="00F472E1">
      <w:pPr>
        <w:jc w:val="center"/>
        <w:rPr>
          <w:b/>
          <w:sz w:val="48"/>
          <w:szCs w:val="48"/>
        </w:rPr>
      </w:pPr>
    </w:p>
    <w:p w14:paraId="58F2F5A5" w14:textId="77777777" w:rsidR="008D42BD" w:rsidRDefault="008D42BD" w:rsidP="00F472E1">
      <w:pPr>
        <w:jc w:val="center"/>
        <w:rPr>
          <w:b/>
          <w:sz w:val="48"/>
          <w:szCs w:val="48"/>
        </w:rPr>
      </w:pPr>
    </w:p>
    <w:p w14:paraId="7BC6A70F" w14:textId="77777777" w:rsidR="008D42BD" w:rsidRDefault="005F6239" w:rsidP="00F472E1">
      <w:pPr>
        <w:jc w:val="center"/>
        <w:rPr>
          <w:b/>
          <w:sz w:val="48"/>
          <w:szCs w:val="48"/>
        </w:rPr>
      </w:pPr>
      <w:r>
        <w:rPr>
          <w:b/>
          <w:noProof/>
          <w:sz w:val="48"/>
          <w:szCs w:val="48"/>
        </w:rPr>
        <w:drawing>
          <wp:inline distT="0" distB="0" distL="0" distR="0" wp14:anchorId="5FD2362E" wp14:editId="1E755D4D">
            <wp:extent cx="1981200" cy="50292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veland.bmp"/>
                    <pic:cNvPicPr/>
                  </pic:nvPicPr>
                  <pic:blipFill>
                    <a:blip r:embed="rId7">
                      <a:extLst>
                        <a:ext uri="{28A0092B-C50C-407E-A947-70E740481C1C}">
                          <a14:useLocalDpi xmlns:a14="http://schemas.microsoft.com/office/drawing/2010/main" val="0"/>
                        </a:ext>
                      </a:extLst>
                    </a:blip>
                    <a:stretch>
                      <a:fillRect/>
                    </a:stretch>
                  </pic:blipFill>
                  <pic:spPr>
                    <a:xfrm>
                      <a:off x="0" y="0"/>
                      <a:ext cx="1981200" cy="502920"/>
                    </a:xfrm>
                    <a:prstGeom prst="rect">
                      <a:avLst/>
                    </a:prstGeom>
                  </pic:spPr>
                </pic:pic>
              </a:graphicData>
            </a:graphic>
          </wp:inline>
        </w:drawing>
      </w:r>
    </w:p>
    <w:p w14:paraId="0F03EEC7" w14:textId="77777777" w:rsidR="008D42BD" w:rsidRDefault="008D42BD" w:rsidP="00F472E1">
      <w:pPr>
        <w:jc w:val="center"/>
        <w:rPr>
          <w:b/>
          <w:sz w:val="48"/>
          <w:szCs w:val="48"/>
        </w:rPr>
      </w:pPr>
    </w:p>
    <w:p w14:paraId="24EBF361" w14:textId="77777777" w:rsidR="008D42BD" w:rsidRDefault="008D42BD" w:rsidP="00F472E1">
      <w:pPr>
        <w:jc w:val="center"/>
        <w:rPr>
          <w:b/>
          <w:sz w:val="48"/>
          <w:szCs w:val="48"/>
        </w:rPr>
      </w:pPr>
    </w:p>
    <w:p w14:paraId="0AE494BA" w14:textId="77777777" w:rsidR="00F472E1" w:rsidRDefault="008D42BD" w:rsidP="00F472E1">
      <w:pPr>
        <w:jc w:val="center"/>
        <w:rPr>
          <w:b/>
          <w:sz w:val="48"/>
          <w:szCs w:val="48"/>
        </w:rPr>
      </w:pPr>
      <w:r>
        <w:rPr>
          <w:b/>
          <w:sz w:val="48"/>
          <w:szCs w:val="48"/>
        </w:rPr>
        <w:t>Cleveland</w:t>
      </w:r>
    </w:p>
    <w:p w14:paraId="7E2A57CB" w14:textId="77777777" w:rsidR="008013D1" w:rsidRDefault="008D42BD" w:rsidP="00F472E1">
      <w:pPr>
        <w:jc w:val="center"/>
        <w:rPr>
          <w:b/>
          <w:sz w:val="48"/>
          <w:szCs w:val="48"/>
        </w:rPr>
      </w:pPr>
      <w:r>
        <w:rPr>
          <w:b/>
          <w:sz w:val="48"/>
          <w:szCs w:val="48"/>
        </w:rPr>
        <w:t xml:space="preserve">Model Installation </w:t>
      </w:r>
      <w:r w:rsidR="008013D1">
        <w:rPr>
          <w:b/>
          <w:sz w:val="48"/>
          <w:szCs w:val="48"/>
        </w:rPr>
        <w:t>and Application</w:t>
      </w:r>
    </w:p>
    <w:p w14:paraId="3976F7BD" w14:textId="77777777" w:rsidR="008D42BD" w:rsidRPr="00385B91" w:rsidRDefault="008D42BD" w:rsidP="00F472E1">
      <w:pPr>
        <w:jc w:val="center"/>
        <w:rPr>
          <w:b/>
          <w:sz w:val="48"/>
          <w:szCs w:val="48"/>
        </w:rPr>
      </w:pPr>
      <w:r>
        <w:rPr>
          <w:b/>
          <w:sz w:val="48"/>
          <w:szCs w:val="48"/>
        </w:rPr>
        <w:t>Guide</w:t>
      </w:r>
    </w:p>
    <w:p w14:paraId="240AE434" w14:textId="77777777" w:rsidR="00F472E1" w:rsidRDefault="00F472E1" w:rsidP="00F472E1"/>
    <w:p w14:paraId="50E170DD" w14:textId="77777777" w:rsidR="00F472E1" w:rsidRDefault="00F472E1" w:rsidP="00F472E1"/>
    <w:p w14:paraId="73B39D2F" w14:textId="77777777" w:rsidR="00F472E1" w:rsidRDefault="00F472E1" w:rsidP="00F472E1"/>
    <w:p w14:paraId="4CA1F82E" w14:textId="77777777" w:rsidR="00F472E1" w:rsidRDefault="00F472E1" w:rsidP="00F472E1"/>
    <w:p w14:paraId="7CBAC9F5" w14:textId="77777777" w:rsidR="00F472E1" w:rsidRDefault="00F472E1" w:rsidP="00F472E1">
      <w:pPr>
        <w:ind w:left="2160"/>
      </w:pPr>
    </w:p>
    <w:p w14:paraId="24E2C6A0" w14:textId="77777777" w:rsidR="00F472E1" w:rsidRDefault="00F472E1" w:rsidP="00F472E1"/>
    <w:p w14:paraId="2AEA9D1A" w14:textId="77777777" w:rsidR="00F472E1" w:rsidRDefault="00F472E1" w:rsidP="00F472E1"/>
    <w:p w14:paraId="0599B209" w14:textId="77777777" w:rsidR="00F472E1" w:rsidRDefault="00F472E1" w:rsidP="00F472E1">
      <w:pPr>
        <w:pStyle w:val="BT"/>
        <w:spacing w:after="0" w:line="240" w:lineRule="auto"/>
        <w:ind w:left="3600" w:right="202"/>
        <w:rPr>
          <w:rFonts w:ascii="Times New Roman" w:hAnsi="Times New Roman"/>
          <w:i/>
          <w:sz w:val="28"/>
        </w:rPr>
      </w:pPr>
    </w:p>
    <w:p w14:paraId="744FB099" w14:textId="77777777" w:rsidR="00F472E1" w:rsidRDefault="00F472E1" w:rsidP="00F472E1">
      <w:pPr>
        <w:jc w:val="center"/>
      </w:pPr>
    </w:p>
    <w:p w14:paraId="3036D9AA" w14:textId="77777777" w:rsidR="00F472E1" w:rsidRDefault="00F472E1" w:rsidP="00F472E1"/>
    <w:p w14:paraId="434920CE" w14:textId="77777777" w:rsidR="00F472E1" w:rsidRDefault="00F472E1" w:rsidP="00F472E1">
      <w:pPr>
        <w:rPr>
          <w:sz w:val="32"/>
          <w:szCs w:val="32"/>
        </w:rPr>
      </w:pPr>
    </w:p>
    <w:p w14:paraId="677C54B4" w14:textId="77777777" w:rsidR="00F472E1" w:rsidRDefault="00F472E1" w:rsidP="00F472E1">
      <w:pPr>
        <w:rPr>
          <w:sz w:val="24"/>
          <w:szCs w:val="24"/>
        </w:rPr>
      </w:pPr>
    </w:p>
    <w:p w14:paraId="27CA5D60" w14:textId="77777777" w:rsidR="005F6239" w:rsidRDefault="005F6239" w:rsidP="00F472E1">
      <w:pPr>
        <w:rPr>
          <w:sz w:val="24"/>
          <w:szCs w:val="24"/>
        </w:rPr>
      </w:pPr>
    </w:p>
    <w:p w14:paraId="196CF981" w14:textId="77777777" w:rsidR="008D42BD" w:rsidRDefault="008D42BD" w:rsidP="00F472E1">
      <w:pPr>
        <w:rPr>
          <w:sz w:val="24"/>
          <w:szCs w:val="24"/>
        </w:rPr>
      </w:pPr>
    </w:p>
    <w:p w14:paraId="04AC843D" w14:textId="77777777" w:rsidR="008D42BD" w:rsidRPr="001F56F3" w:rsidRDefault="008D42BD" w:rsidP="00F472E1">
      <w:pPr>
        <w:rPr>
          <w:sz w:val="24"/>
          <w:szCs w:val="24"/>
        </w:rPr>
      </w:pPr>
    </w:p>
    <w:p w14:paraId="6959B861" w14:textId="77777777" w:rsidR="00F472E1" w:rsidRPr="001F56F3" w:rsidRDefault="00F472E1" w:rsidP="00F472E1">
      <w:pPr>
        <w:rPr>
          <w:sz w:val="24"/>
          <w:szCs w:val="24"/>
        </w:rPr>
      </w:pPr>
    </w:p>
    <w:p w14:paraId="32033F20" w14:textId="77777777" w:rsidR="00F472E1" w:rsidRPr="001F56F3" w:rsidRDefault="00F472E1" w:rsidP="00F472E1">
      <w:pPr>
        <w:rPr>
          <w:sz w:val="24"/>
          <w:szCs w:val="24"/>
        </w:rPr>
      </w:pPr>
      <w:r w:rsidRPr="001F56F3">
        <w:rPr>
          <w:sz w:val="24"/>
          <w:szCs w:val="24"/>
        </w:rPr>
        <w:t>Prepared by:</w:t>
      </w:r>
    </w:p>
    <w:p w14:paraId="419978F4" w14:textId="77777777" w:rsidR="00F472E1" w:rsidRPr="001F56F3" w:rsidRDefault="00F472E1" w:rsidP="00F472E1">
      <w:pPr>
        <w:rPr>
          <w:sz w:val="24"/>
          <w:szCs w:val="24"/>
        </w:rPr>
      </w:pPr>
    </w:p>
    <w:p w14:paraId="37C209AC" w14:textId="77777777" w:rsidR="00F472E1" w:rsidRPr="001F56F3" w:rsidRDefault="008D42BD" w:rsidP="00F472E1">
      <w:pPr>
        <w:rPr>
          <w:sz w:val="24"/>
          <w:szCs w:val="24"/>
        </w:rPr>
      </w:pPr>
      <w:r>
        <w:rPr>
          <w:sz w:val="24"/>
          <w:szCs w:val="24"/>
        </w:rPr>
        <w:t xml:space="preserve">WSP | </w:t>
      </w:r>
      <w:r w:rsidR="00F472E1" w:rsidRPr="001F56F3">
        <w:rPr>
          <w:sz w:val="24"/>
          <w:szCs w:val="24"/>
        </w:rPr>
        <w:t>Parsons Brinckerhoff</w:t>
      </w:r>
    </w:p>
    <w:p w14:paraId="29F9EDF1" w14:textId="77777777" w:rsidR="00F472E1" w:rsidRPr="001F56F3" w:rsidRDefault="00F472E1" w:rsidP="00F472E1">
      <w:pPr>
        <w:rPr>
          <w:sz w:val="24"/>
          <w:szCs w:val="24"/>
        </w:rPr>
      </w:pPr>
    </w:p>
    <w:p w14:paraId="742A03F3" w14:textId="77777777" w:rsidR="00F472E1" w:rsidRPr="001F56F3" w:rsidRDefault="00F472E1" w:rsidP="00F472E1">
      <w:pPr>
        <w:rPr>
          <w:sz w:val="24"/>
          <w:szCs w:val="24"/>
        </w:rPr>
      </w:pPr>
    </w:p>
    <w:p w14:paraId="0AE67379" w14:textId="77777777" w:rsidR="008D42BD" w:rsidRDefault="008D42BD" w:rsidP="00F472E1">
      <w:pPr>
        <w:rPr>
          <w:sz w:val="24"/>
          <w:szCs w:val="24"/>
        </w:rPr>
      </w:pPr>
      <w:r>
        <w:rPr>
          <w:sz w:val="24"/>
          <w:szCs w:val="24"/>
        </w:rPr>
        <w:t>November 9, 2015</w:t>
      </w:r>
    </w:p>
    <w:p w14:paraId="45E8958A" w14:textId="77777777" w:rsidR="008D42BD" w:rsidRDefault="008D42BD" w:rsidP="00F472E1">
      <w:pPr>
        <w:rPr>
          <w:sz w:val="24"/>
          <w:szCs w:val="24"/>
        </w:rPr>
      </w:pPr>
    </w:p>
    <w:p w14:paraId="06BDABE6" w14:textId="77777777" w:rsidR="008D42BD" w:rsidRDefault="008D42BD" w:rsidP="00F472E1">
      <w:pPr>
        <w:rPr>
          <w:sz w:val="24"/>
          <w:szCs w:val="24"/>
        </w:rPr>
      </w:pPr>
    </w:p>
    <w:p w14:paraId="35784516" w14:textId="77777777" w:rsidR="008D42BD" w:rsidRDefault="008D42BD" w:rsidP="00F472E1">
      <w:pPr>
        <w:rPr>
          <w:sz w:val="24"/>
          <w:szCs w:val="24"/>
        </w:rPr>
      </w:pPr>
    </w:p>
    <w:p w14:paraId="61FF2F1D" w14:textId="77777777" w:rsidR="008D42BD" w:rsidRDefault="008D42BD" w:rsidP="00F472E1">
      <w:pPr>
        <w:rPr>
          <w:sz w:val="24"/>
          <w:szCs w:val="24"/>
        </w:rPr>
      </w:pPr>
    </w:p>
    <w:p w14:paraId="15BF4860" w14:textId="77777777" w:rsidR="008D42BD" w:rsidRDefault="008D42BD" w:rsidP="00F472E1">
      <w:pPr>
        <w:rPr>
          <w:sz w:val="24"/>
          <w:szCs w:val="24"/>
        </w:rPr>
      </w:pPr>
    </w:p>
    <w:p w14:paraId="6648405F" w14:textId="77777777" w:rsidR="008D42BD" w:rsidRDefault="008D42BD" w:rsidP="00F472E1">
      <w:pPr>
        <w:rPr>
          <w:sz w:val="24"/>
          <w:szCs w:val="24"/>
        </w:rPr>
      </w:pPr>
    </w:p>
    <w:p w14:paraId="7CDA70DF" w14:textId="77777777" w:rsidR="00F472E1" w:rsidRDefault="008D42BD" w:rsidP="008D42BD">
      <w:pPr>
        <w:ind w:left="6480" w:firstLine="720"/>
        <w:sectPr w:rsidR="00F472E1" w:rsidSect="00727DE6">
          <w:headerReference w:type="default" r:id="rId8"/>
          <w:footerReference w:type="even" r:id="rId9"/>
          <w:footerReference w:type="default" r:id="rId10"/>
          <w:pgSz w:w="12240" w:h="15840" w:code="1"/>
          <w:pgMar w:top="1440" w:right="1440" w:bottom="1440" w:left="1440" w:header="720" w:footer="720" w:gutter="0"/>
          <w:pgNumType w:start="1" w:chapStyle="1"/>
          <w:cols w:space="720"/>
        </w:sectPr>
      </w:pPr>
      <w:r>
        <w:rPr>
          <w:noProof/>
          <w:sz w:val="24"/>
          <w:szCs w:val="24"/>
        </w:rPr>
        <w:drawing>
          <wp:inline distT="0" distB="0" distL="0" distR="0" wp14:anchorId="17891D9B" wp14:editId="0241737E">
            <wp:extent cx="1774190" cy="26797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74190" cy="267970"/>
                    </a:xfrm>
                    <a:prstGeom prst="rect">
                      <a:avLst/>
                    </a:prstGeom>
                    <a:noFill/>
                  </pic:spPr>
                </pic:pic>
              </a:graphicData>
            </a:graphic>
          </wp:inline>
        </w:drawing>
      </w:r>
    </w:p>
    <w:p w14:paraId="63291E95" w14:textId="77777777" w:rsidR="009B4D46" w:rsidRDefault="00F472E1" w:rsidP="00182822">
      <w:pPr>
        <w:pStyle w:val="Heading1"/>
      </w:pPr>
      <w:bookmarkStart w:id="0" w:name="_Toc434833766"/>
      <w:r>
        <w:lastRenderedPageBreak/>
        <w:t>Table of Contents</w:t>
      </w:r>
      <w:bookmarkEnd w:id="0"/>
    </w:p>
    <w:p w14:paraId="3B8738D5" w14:textId="77777777" w:rsidR="00C461E2" w:rsidRDefault="00A62523">
      <w:pPr>
        <w:pStyle w:val="TOC1"/>
        <w:tabs>
          <w:tab w:val="right" w:leader="dot" w:pos="899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34833766" w:history="1">
        <w:r w:rsidR="00C461E2" w:rsidRPr="006A01B0">
          <w:rPr>
            <w:rStyle w:val="Hyperlink"/>
            <w:noProof/>
          </w:rPr>
          <w:t>Table of Contents</w:t>
        </w:r>
        <w:r w:rsidR="00C461E2">
          <w:rPr>
            <w:noProof/>
            <w:webHidden/>
          </w:rPr>
          <w:tab/>
        </w:r>
        <w:r w:rsidR="00C461E2">
          <w:rPr>
            <w:noProof/>
            <w:webHidden/>
          </w:rPr>
          <w:fldChar w:fldCharType="begin"/>
        </w:r>
        <w:r w:rsidR="00C461E2">
          <w:rPr>
            <w:noProof/>
            <w:webHidden/>
          </w:rPr>
          <w:instrText xml:space="preserve"> PAGEREF _Toc434833766 \h </w:instrText>
        </w:r>
        <w:r w:rsidR="00C461E2">
          <w:rPr>
            <w:noProof/>
            <w:webHidden/>
          </w:rPr>
        </w:r>
        <w:r w:rsidR="00C461E2">
          <w:rPr>
            <w:noProof/>
            <w:webHidden/>
          </w:rPr>
          <w:fldChar w:fldCharType="separate"/>
        </w:r>
        <w:r w:rsidR="00C461E2">
          <w:rPr>
            <w:noProof/>
            <w:webHidden/>
          </w:rPr>
          <w:t>i</w:t>
        </w:r>
        <w:r w:rsidR="00C461E2">
          <w:rPr>
            <w:noProof/>
            <w:webHidden/>
          </w:rPr>
          <w:fldChar w:fldCharType="end"/>
        </w:r>
      </w:hyperlink>
    </w:p>
    <w:p w14:paraId="4D9C2323" w14:textId="77777777" w:rsidR="00C461E2" w:rsidRDefault="00763BDB">
      <w:pPr>
        <w:pStyle w:val="TOC1"/>
        <w:tabs>
          <w:tab w:val="right" w:leader="dot" w:pos="8990"/>
        </w:tabs>
        <w:rPr>
          <w:rFonts w:asciiTheme="minorHAnsi" w:eastAsiaTheme="minorEastAsia" w:hAnsiTheme="minorHAnsi" w:cstheme="minorBidi"/>
          <w:noProof/>
        </w:rPr>
      </w:pPr>
      <w:hyperlink w:anchor="_Toc434833767" w:history="1">
        <w:r w:rsidR="00C461E2" w:rsidRPr="006A01B0">
          <w:rPr>
            <w:rStyle w:val="Hyperlink"/>
            <w:noProof/>
          </w:rPr>
          <w:t>List of Tables</w:t>
        </w:r>
        <w:r w:rsidR="00C461E2">
          <w:rPr>
            <w:noProof/>
            <w:webHidden/>
          </w:rPr>
          <w:tab/>
        </w:r>
        <w:r w:rsidR="00C461E2">
          <w:rPr>
            <w:noProof/>
            <w:webHidden/>
          </w:rPr>
          <w:fldChar w:fldCharType="begin"/>
        </w:r>
        <w:r w:rsidR="00C461E2">
          <w:rPr>
            <w:noProof/>
            <w:webHidden/>
          </w:rPr>
          <w:instrText xml:space="preserve"> PAGEREF _Toc434833767 \h </w:instrText>
        </w:r>
        <w:r w:rsidR="00C461E2">
          <w:rPr>
            <w:noProof/>
            <w:webHidden/>
          </w:rPr>
        </w:r>
        <w:r w:rsidR="00C461E2">
          <w:rPr>
            <w:noProof/>
            <w:webHidden/>
          </w:rPr>
          <w:fldChar w:fldCharType="separate"/>
        </w:r>
        <w:r w:rsidR="00C461E2">
          <w:rPr>
            <w:noProof/>
            <w:webHidden/>
          </w:rPr>
          <w:t>ii</w:t>
        </w:r>
        <w:r w:rsidR="00C461E2">
          <w:rPr>
            <w:noProof/>
            <w:webHidden/>
          </w:rPr>
          <w:fldChar w:fldCharType="end"/>
        </w:r>
      </w:hyperlink>
    </w:p>
    <w:p w14:paraId="79FCD4CC" w14:textId="77777777" w:rsidR="00C461E2" w:rsidRDefault="00763BDB">
      <w:pPr>
        <w:pStyle w:val="TOC1"/>
        <w:tabs>
          <w:tab w:val="right" w:leader="dot" w:pos="8990"/>
        </w:tabs>
        <w:rPr>
          <w:rFonts w:asciiTheme="minorHAnsi" w:eastAsiaTheme="minorEastAsia" w:hAnsiTheme="minorHAnsi" w:cstheme="minorBidi"/>
          <w:noProof/>
        </w:rPr>
      </w:pPr>
      <w:hyperlink w:anchor="_Toc434833768" w:history="1">
        <w:r w:rsidR="00C461E2" w:rsidRPr="006A01B0">
          <w:rPr>
            <w:rStyle w:val="Hyperlink"/>
            <w:noProof/>
          </w:rPr>
          <w:t>List of Figures</w:t>
        </w:r>
        <w:r w:rsidR="00C461E2">
          <w:rPr>
            <w:noProof/>
            <w:webHidden/>
          </w:rPr>
          <w:tab/>
        </w:r>
        <w:r w:rsidR="00C461E2">
          <w:rPr>
            <w:noProof/>
            <w:webHidden/>
          </w:rPr>
          <w:fldChar w:fldCharType="begin"/>
        </w:r>
        <w:r w:rsidR="00C461E2">
          <w:rPr>
            <w:noProof/>
            <w:webHidden/>
          </w:rPr>
          <w:instrText xml:space="preserve"> PAGEREF _Toc434833768 \h </w:instrText>
        </w:r>
        <w:r w:rsidR="00C461E2">
          <w:rPr>
            <w:noProof/>
            <w:webHidden/>
          </w:rPr>
        </w:r>
        <w:r w:rsidR="00C461E2">
          <w:rPr>
            <w:noProof/>
            <w:webHidden/>
          </w:rPr>
          <w:fldChar w:fldCharType="separate"/>
        </w:r>
        <w:r w:rsidR="00C461E2">
          <w:rPr>
            <w:noProof/>
            <w:webHidden/>
          </w:rPr>
          <w:t>ii</w:t>
        </w:r>
        <w:r w:rsidR="00C461E2">
          <w:rPr>
            <w:noProof/>
            <w:webHidden/>
          </w:rPr>
          <w:fldChar w:fldCharType="end"/>
        </w:r>
      </w:hyperlink>
    </w:p>
    <w:p w14:paraId="737C8334" w14:textId="77777777" w:rsidR="00C461E2" w:rsidRDefault="00763BDB">
      <w:pPr>
        <w:pStyle w:val="TOC1"/>
        <w:tabs>
          <w:tab w:val="left" w:pos="440"/>
          <w:tab w:val="right" w:leader="dot" w:pos="8990"/>
        </w:tabs>
        <w:rPr>
          <w:rFonts w:asciiTheme="minorHAnsi" w:eastAsiaTheme="minorEastAsia" w:hAnsiTheme="minorHAnsi" w:cstheme="minorBidi"/>
          <w:noProof/>
        </w:rPr>
      </w:pPr>
      <w:hyperlink w:anchor="_Toc434833769" w:history="1">
        <w:r w:rsidR="00C461E2" w:rsidRPr="006A01B0">
          <w:rPr>
            <w:rStyle w:val="Hyperlink"/>
            <w:noProof/>
          </w:rPr>
          <w:t>1</w:t>
        </w:r>
        <w:r w:rsidR="00C461E2">
          <w:rPr>
            <w:rFonts w:asciiTheme="minorHAnsi" w:eastAsiaTheme="minorEastAsia" w:hAnsiTheme="minorHAnsi" w:cstheme="minorBidi"/>
            <w:noProof/>
          </w:rPr>
          <w:tab/>
        </w:r>
        <w:r w:rsidR="00C461E2" w:rsidRPr="006A01B0">
          <w:rPr>
            <w:rStyle w:val="Hyperlink"/>
            <w:noProof/>
          </w:rPr>
          <w:t>Introduction</w:t>
        </w:r>
        <w:r w:rsidR="00C461E2">
          <w:rPr>
            <w:noProof/>
            <w:webHidden/>
          </w:rPr>
          <w:tab/>
        </w:r>
        <w:r w:rsidR="00C461E2">
          <w:rPr>
            <w:noProof/>
            <w:webHidden/>
          </w:rPr>
          <w:fldChar w:fldCharType="begin"/>
        </w:r>
        <w:r w:rsidR="00C461E2">
          <w:rPr>
            <w:noProof/>
            <w:webHidden/>
          </w:rPr>
          <w:instrText xml:space="preserve"> PAGEREF _Toc434833769 \h </w:instrText>
        </w:r>
        <w:r w:rsidR="00C461E2">
          <w:rPr>
            <w:noProof/>
            <w:webHidden/>
          </w:rPr>
        </w:r>
        <w:r w:rsidR="00C461E2">
          <w:rPr>
            <w:noProof/>
            <w:webHidden/>
          </w:rPr>
          <w:fldChar w:fldCharType="separate"/>
        </w:r>
        <w:r w:rsidR="00C461E2">
          <w:rPr>
            <w:noProof/>
            <w:webHidden/>
          </w:rPr>
          <w:t>1</w:t>
        </w:r>
        <w:r w:rsidR="00C461E2">
          <w:rPr>
            <w:noProof/>
            <w:webHidden/>
          </w:rPr>
          <w:fldChar w:fldCharType="end"/>
        </w:r>
      </w:hyperlink>
    </w:p>
    <w:p w14:paraId="0AC24DB7" w14:textId="77777777" w:rsidR="00C461E2" w:rsidRDefault="00763BDB">
      <w:pPr>
        <w:pStyle w:val="TOC2"/>
        <w:tabs>
          <w:tab w:val="left" w:pos="880"/>
          <w:tab w:val="right" w:leader="dot" w:pos="8990"/>
        </w:tabs>
        <w:rPr>
          <w:rFonts w:asciiTheme="minorHAnsi" w:eastAsiaTheme="minorEastAsia" w:hAnsiTheme="minorHAnsi" w:cstheme="minorBidi"/>
          <w:noProof/>
        </w:rPr>
      </w:pPr>
      <w:hyperlink w:anchor="_Toc434833770" w:history="1">
        <w:r w:rsidR="00C461E2" w:rsidRPr="006A01B0">
          <w:rPr>
            <w:rStyle w:val="Hyperlink"/>
            <w:noProof/>
          </w:rPr>
          <w:t>1.1</w:t>
        </w:r>
        <w:r w:rsidR="00C461E2">
          <w:rPr>
            <w:rFonts w:asciiTheme="minorHAnsi" w:eastAsiaTheme="minorEastAsia" w:hAnsiTheme="minorHAnsi" w:cstheme="minorBidi"/>
            <w:noProof/>
          </w:rPr>
          <w:tab/>
        </w:r>
        <w:r w:rsidR="00C461E2" w:rsidRPr="006A01B0">
          <w:rPr>
            <w:rStyle w:val="Hyperlink"/>
            <w:noProof/>
          </w:rPr>
          <w:t>Model Overview</w:t>
        </w:r>
        <w:r w:rsidR="00C461E2">
          <w:rPr>
            <w:noProof/>
            <w:webHidden/>
          </w:rPr>
          <w:tab/>
        </w:r>
        <w:r w:rsidR="00C461E2">
          <w:rPr>
            <w:noProof/>
            <w:webHidden/>
          </w:rPr>
          <w:fldChar w:fldCharType="begin"/>
        </w:r>
        <w:r w:rsidR="00C461E2">
          <w:rPr>
            <w:noProof/>
            <w:webHidden/>
          </w:rPr>
          <w:instrText xml:space="preserve"> PAGEREF _Toc434833770 \h </w:instrText>
        </w:r>
        <w:r w:rsidR="00C461E2">
          <w:rPr>
            <w:noProof/>
            <w:webHidden/>
          </w:rPr>
        </w:r>
        <w:r w:rsidR="00C461E2">
          <w:rPr>
            <w:noProof/>
            <w:webHidden/>
          </w:rPr>
          <w:fldChar w:fldCharType="separate"/>
        </w:r>
        <w:r w:rsidR="00C461E2">
          <w:rPr>
            <w:noProof/>
            <w:webHidden/>
          </w:rPr>
          <w:t>1</w:t>
        </w:r>
        <w:r w:rsidR="00C461E2">
          <w:rPr>
            <w:noProof/>
            <w:webHidden/>
          </w:rPr>
          <w:fldChar w:fldCharType="end"/>
        </w:r>
      </w:hyperlink>
    </w:p>
    <w:p w14:paraId="5B2C27A4" w14:textId="77777777" w:rsidR="00C461E2" w:rsidRDefault="00763BDB">
      <w:pPr>
        <w:pStyle w:val="TOC2"/>
        <w:tabs>
          <w:tab w:val="left" w:pos="880"/>
          <w:tab w:val="right" w:leader="dot" w:pos="8990"/>
        </w:tabs>
        <w:rPr>
          <w:rFonts w:asciiTheme="minorHAnsi" w:eastAsiaTheme="minorEastAsia" w:hAnsiTheme="minorHAnsi" w:cstheme="minorBidi"/>
          <w:noProof/>
        </w:rPr>
      </w:pPr>
      <w:hyperlink w:anchor="_Toc434833771" w:history="1">
        <w:r w:rsidR="00C461E2" w:rsidRPr="006A01B0">
          <w:rPr>
            <w:rStyle w:val="Hyperlink"/>
            <w:noProof/>
          </w:rPr>
          <w:t>1.2</w:t>
        </w:r>
        <w:r w:rsidR="00C461E2">
          <w:rPr>
            <w:rFonts w:asciiTheme="minorHAnsi" w:eastAsiaTheme="minorEastAsia" w:hAnsiTheme="minorHAnsi" w:cstheme="minorBidi"/>
            <w:noProof/>
          </w:rPr>
          <w:tab/>
        </w:r>
        <w:r w:rsidR="00C461E2" w:rsidRPr="006A01B0">
          <w:rPr>
            <w:rStyle w:val="Hyperlink"/>
            <w:noProof/>
          </w:rPr>
          <w:t>Directory Structure and File Naming</w:t>
        </w:r>
        <w:r w:rsidR="00C461E2">
          <w:rPr>
            <w:noProof/>
            <w:webHidden/>
          </w:rPr>
          <w:tab/>
        </w:r>
        <w:r w:rsidR="00C461E2">
          <w:rPr>
            <w:noProof/>
            <w:webHidden/>
          </w:rPr>
          <w:fldChar w:fldCharType="begin"/>
        </w:r>
        <w:r w:rsidR="00C461E2">
          <w:rPr>
            <w:noProof/>
            <w:webHidden/>
          </w:rPr>
          <w:instrText xml:space="preserve"> PAGEREF _Toc434833771 \h </w:instrText>
        </w:r>
        <w:r w:rsidR="00C461E2">
          <w:rPr>
            <w:noProof/>
            <w:webHidden/>
          </w:rPr>
        </w:r>
        <w:r w:rsidR="00C461E2">
          <w:rPr>
            <w:noProof/>
            <w:webHidden/>
          </w:rPr>
          <w:fldChar w:fldCharType="separate"/>
        </w:r>
        <w:r w:rsidR="00C461E2">
          <w:rPr>
            <w:noProof/>
            <w:webHidden/>
          </w:rPr>
          <w:t>1</w:t>
        </w:r>
        <w:r w:rsidR="00C461E2">
          <w:rPr>
            <w:noProof/>
            <w:webHidden/>
          </w:rPr>
          <w:fldChar w:fldCharType="end"/>
        </w:r>
      </w:hyperlink>
    </w:p>
    <w:p w14:paraId="47F9A754" w14:textId="77777777" w:rsidR="00C461E2" w:rsidRDefault="00763BDB">
      <w:pPr>
        <w:pStyle w:val="TOC2"/>
        <w:tabs>
          <w:tab w:val="left" w:pos="880"/>
          <w:tab w:val="right" w:leader="dot" w:pos="8990"/>
        </w:tabs>
        <w:rPr>
          <w:rFonts w:asciiTheme="minorHAnsi" w:eastAsiaTheme="minorEastAsia" w:hAnsiTheme="minorHAnsi" w:cstheme="minorBidi"/>
          <w:noProof/>
        </w:rPr>
      </w:pPr>
      <w:hyperlink w:anchor="_Toc434833772" w:history="1">
        <w:r w:rsidR="00C461E2" w:rsidRPr="006A01B0">
          <w:rPr>
            <w:rStyle w:val="Hyperlink"/>
            <w:noProof/>
          </w:rPr>
          <w:t>1.3</w:t>
        </w:r>
        <w:r w:rsidR="00C461E2">
          <w:rPr>
            <w:rFonts w:asciiTheme="minorHAnsi" w:eastAsiaTheme="minorEastAsia" w:hAnsiTheme="minorHAnsi" w:cstheme="minorBidi"/>
            <w:noProof/>
          </w:rPr>
          <w:tab/>
        </w:r>
        <w:r w:rsidR="00C461E2" w:rsidRPr="006A01B0">
          <w:rPr>
            <w:rStyle w:val="Hyperlink"/>
            <w:noProof/>
          </w:rPr>
          <w:t>Input Files</w:t>
        </w:r>
        <w:r w:rsidR="00C461E2">
          <w:rPr>
            <w:noProof/>
            <w:webHidden/>
          </w:rPr>
          <w:tab/>
        </w:r>
        <w:r w:rsidR="00C461E2">
          <w:rPr>
            <w:noProof/>
            <w:webHidden/>
          </w:rPr>
          <w:fldChar w:fldCharType="begin"/>
        </w:r>
        <w:r w:rsidR="00C461E2">
          <w:rPr>
            <w:noProof/>
            <w:webHidden/>
          </w:rPr>
          <w:instrText xml:space="preserve"> PAGEREF _Toc434833772 \h </w:instrText>
        </w:r>
        <w:r w:rsidR="00C461E2">
          <w:rPr>
            <w:noProof/>
            <w:webHidden/>
          </w:rPr>
        </w:r>
        <w:r w:rsidR="00C461E2">
          <w:rPr>
            <w:noProof/>
            <w:webHidden/>
          </w:rPr>
          <w:fldChar w:fldCharType="separate"/>
        </w:r>
        <w:r w:rsidR="00C461E2">
          <w:rPr>
            <w:noProof/>
            <w:webHidden/>
          </w:rPr>
          <w:t>4</w:t>
        </w:r>
        <w:r w:rsidR="00C461E2">
          <w:rPr>
            <w:noProof/>
            <w:webHidden/>
          </w:rPr>
          <w:fldChar w:fldCharType="end"/>
        </w:r>
      </w:hyperlink>
    </w:p>
    <w:p w14:paraId="4F9518CE" w14:textId="77777777" w:rsidR="00C461E2" w:rsidRDefault="00763BDB">
      <w:pPr>
        <w:pStyle w:val="TOC1"/>
        <w:tabs>
          <w:tab w:val="left" w:pos="440"/>
          <w:tab w:val="right" w:leader="dot" w:pos="8990"/>
        </w:tabs>
        <w:rPr>
          <w:rFonts w:asciiTheme="minorHAnsi" w:eastAsiaTheme="minorEastAsia" w:hAnsiTheme="minorHAnsi" w:cstheme="minorBidi"/>
          <w:noProof/>
        </w:rPr>
      </w:pPr>
      <w:hyperlink w:anchor="_Toc434833773" w:history="1">
        <w:r w:rsidR="00C461E2" w:rsidRPr="006A01B0">
          <w:rPr>
            <w:rStyle w:val="Hyperlink"/>
            <w:noProof/>
          </w:rPr>
          <w:t>2</w:t>
        </w:r>
        <w:r w:rsidR="00C461E2">
          <w:rPr>
            <w:rFonts w:asciiTheme="minorHAnsi" w:eastAsiaTheme="minorEastAsia" w:hAnsiTheme="minorHAnsi" w:cstheme="minorBidi"/>
            <w:noProof/>
          </w:rPr>
          <w:tab/>
        </w:r>
        <w:r w:rsidR="00C461E2" w:rsidRPr="006A01B0">
          <w:rPr>
            <w:rStyle w:val="Hyperlink"/>
            <w:noProof/>
          </w:rPr>
          <w:t>Getting Started</w:t>
        </w:r>
        <w:r w:rsidR="00C461E2">
          <w:rPr>
            <w:noProof/>
            <w:webHidden/>
          </w:rPr>
          <w:tab/>
        </w:r>
        <w:r w:rsidR="00C461E2">
          <w:rPr>
            <w:noProof/>
            <w:webHidden/>
          </w:rPr>
          <w:fldChar w:fldCharType="begin"/>
        </w:r>
        <w:r w:rsidR="00C461E2">
          <w:rPr>
            <w:noProof/>
            <w:webHidden/>
          </w:rPr>
          <w:instrText xml:space="preserve"> PAGEREF _Toc434833773 \h </w:instrText>
        </w:r>
        <w:r w:rsidR="00C461E2">
          <w:rPr>
            <w:noProof/>
            <w:webHidden/>
          </w:rPr>
        </w:r>
        <w:r w:rsidR="00C461E2">
          <w:rPr>
            <w:noProof/>
            <w:webHidden/>
          </w:rPr>
          <w:fldChar w:fldCharType="separate"/>
        </w:r>
        <w:r w:rsidR="00C461E2">
          <w:rPr>
            <w:noProof/>
            <w:webHidden/>
          </w:rPr>
          <w:t>5</w:t>
        </w:r>
        <w:r w:rsidR="00C461E2">
          <w:rPr>
            <w:noProof/>
            <w:webHidden/>
          </w:rPr>
          <w:fldChar w:fldCharType="end"/>
        </w:r>
      </w:hyperlink>
    </w:p>
    <w:p w14:paraId="25E58821" w14:textId="77777777" w:rsidR="00C461E2" w:rsidRDefault="00763BDB">
      <w:pPr>
        <w:pStyle w:val="TOC2"/>
        <w:tabs>
          <w:tab w:val="left" w:pos="880"/>
          <w:tab w:val="right" w:leader="dot" w:pos="8990"/>
        </w:tabs>
        <w:rPr>
          <w:rFonts w:asciiTheme="minorHAnsi" w:eastAsiaTheme="minorEastAsia" w:hAnsiTheme="minorHAnsi" w:cstheme="minorBidi"/>
          <w:noProof/>
        </w:rPr>
      </w:pPr>
      <w:hyperlink w:anchor="_Toc434833774" w:history="1">
        <w:r w:rsidR="00C461E2" w:rsidRPr="006A01B0">
          <w:rPr>
            <w:rStyle w:val="Hyperlink"/>
            <w:noProof/>
          </w:rPr>
          <w:t>2.1</w:t>
        </w:r>
        <w:r w:rsidR="00C461E2">
          <w:rPr>
            <w:rFonts w:asciiTheme="minorHAnsi" w:eastAsiaTheme="minorEastAsia" w:hAnsiTheme="minorHAnsi" w:cstheme="minorBidi"/>
            <w:noProof/>
          </w:rPr>
          <w:tab/>
        </w:r>
        <w:r w:rsidR="00C461E2" w:rsidRPr="006A01B0">
          <w:rPr>
            <w:rStyle w:val="Hyperlink"/>
            <w:noProof/>
          </w:rPr>
          <w:t>Loading the Application on your Computer</w:t>
        </w:r>
        <w:r w:rsidR="00C461E2">
          <w:rPr>
            <w:noProof/>
            <w:webHidden/>
          </w:rPr>
          <w:tab/>
        </w:r>
        <w:r w:rsidR="00C461E2">
          <w:rPr>
            <w:noProof/>
            <w:webHidden/>
          </w:rPr>
          <w:fldChar w:fldCharType="begin"/>
        </w:r>
        <w:r w:rsidR="00C461E2">
          <w:rPr>
            <w:noProof/>
            <w:webHidden/>
          </w:rPr>
          <w:instrText xml:space="preserve"> PAGEREF _Toc434833774 \h </w:instrText>
        </w:r>
        <w:r w:rsidR="00C461E2">
          <w:rPr>
            <w:noProof/>
            <w:webHidden/>
          </w:rPr>
        </w:r>
        <w:r w:rsidR="00C461E2">
          <w:rPr>
            <w:noProof/>
            <w:webHidden/>
          </w:rPr>
          <w:fldChar w:fldCharType="separate"/>
        </w:r>
        <w:r w:rsidR="00C461E2">
          <w:rPr>
            <w:noProof/>
            <w:webHidden/>
          </w:rPr>
          <w:t>5</w:t>
        </w:r>
        <w:r w:rsidR="00C461E2">
          <w:rPr>
            <w:noProof/>
            <w:webHidden/>
          </w:rPr>
          <w:fldChar w:fldCharType="end"/>
        </w:r>
      </w:hyperlink>
    </w:p>
    <w:p w14:paraId="71A4260A" w14:textId="77777777" w:rsidR="00C461E2" w:rsidRDefault="00763BDB">
      <w:pPr>
        <w:pStyle w:val="TOC3"/>
        <w:tabs>
          <w:tab w:val="right" w:leader="dot" w:pos="8990"/>
        </w:tabs>
        <w:rPr>
          <w:rFonts w:asciiTheme="minorHAnsi" w:eastAsiaTheme="minorEastAsia" w:hAnsiTheme="minorHAnsi" w:cstheme="minorBidi"/>
          <w:noProof/>
        </w:rPr>
      </w:pPr>
      <w:hyperlink w:anchor="_Toc434833775" w:history="1">
        <w:r w:rsidR="00C461E2" w:rsidRPr="006A01B0">
          <w:rPr>
            <w:rStyle w:val="Hyperlink"/>
            <w:noProof/>
          </w:rPr>
          <w:t>Step 1: Copy All Model Files</w:t>
        </w:r>
        <w:r w:rsidR="00C461E2">
          <w:rPr>
            <w:noProof/>
            <w:webHidden/>
          </w:rPr>
          <w:tab/>
        </w:r>
        <w:r w:rsidR="00C461E2">
          <w:rPr>
            <w:noProof/>
            <w:webHidden/>
          </w:rPr>
          <w:fldChar w:fldCharType="begin"/>
        </w:r>
        <w:r w:rsidR="00C461E2">
          <w:rPr>
            <w:noProof/>
            <w:webHidden/>
          </w:rPr>
          <w:instrText xml:space="preserve"> PAGEREF _Toc434833775 \h </w:instrText>
        </w:r>
        <w:r w:rsidR="00C461E2">
          <w:rPr>
            <w:noProof/>
            <w:webHidden/>
          </w:rPr>
        </w:r>
        <w:r w:rsidR="00C461E2">
          <w:rPr>
            <w:noProof/>
            <w:webHidden/>
          </w:rPr>
          <w:fldChar w:fldCharType="separate"/>
        </w:r>
        <w:r w:rsidR="00C461E2">
          <w:rPr>
            <w:noProof/>
            <w:webHidden/>
          </w:rPr>
          <w:t>5</w:t>
        </w:r>
        <w:r w:rsidR="00C461E2">
          <w:rPr>
            <w:noProof/>
            <w:webHidden/>
          </w:rPr>
          <w:fldChar w:fldCharType="end"/>
        </w:r>
      </w:hyperlink>
    </w:p>
    <w:p w14:paraId="4154357C" w14:textId="77777777" w:rsidR="00C461E2" w:rsidRDefault="00763BDB">
      <w:pPr>
        <w:pStyle w:val="TOC3"/>
        <w:tabs>
          <w:tab w:val="right" w:leader="dot" w:pos="8990"/>
        </w:tabs>
        <w:rPr>
          <w:rFonts w:asciiTheme="minorHAnsi" w:eastAsiaTheme="minorEastAsia" w:hAnsiTheme="minorHAnsi" w:cstheme="minorBidi"/>
          <w:noProof/>
        </w:rPr>
      </w:pPr>
      <w:hyperlink w:anchor="_Toc434833776" w:history="1">
        <w:r w:rsidR="00C461E2" w:rsidRPr="006A01B0">
          <w:rPr>
            <w:rStyle w:val="Hyperlink"/>
            <w:noProof/>
          </w:rPr>
          <w:t>Step 2: Update and Move NCSAM.ini</w:t>
        </w:r>
        <w:r w:rsidR="00C461E2">
          <w:rPr>
            <w:noProof/>
            <w:webHidden/>
          </w:rPr>
          <w:tab/>
        </w:r>
        <w:r w:rsidR="00C461E2">
          <w:rPr>
            <w:noProof/>
            <w:webHidden/>
          </w:rPr>
          <w:fldChar w:fldCharType="begin"/>
        </w:r>
        <w:r w:rsidR="00C461E2">
          <w:rPr>
            <w:noProof/>
            <w:webHidden/>
          </w:rPr>
          <w:instrText xml:space="preserve"> PAGEREF _Toc434833776 \h </w:instrText>
        </w:r>
        <w:r w:rsidR="00C461E2">
          <w:rPr>
            <w:noProof/>
            <w:webHidden/>
          </w:rPr>
        </w:r>
        <w:r w:rsidR="00C461E2">
          <w:rPr>
            <w:noProof/>
            <w:webHidden/>
          </w:rPr>
          <w:fldChar w:fldCharType="separate"/>
        </w:r>
        <w:r w:rsidR="00C461E2">
          <w:rPr>
            <w:noProof/>
            <w:webHidden/>
          </w:rPr>
          <w:t>5</w:t>
        </w:r>
        <w:r w:rsidR="00C461E2">
          <w:rPr>
            <w:noProof/>
            <w:webHidden/>
          </w:rPr>
          <w:fldChar w:fldCharType="end"/>
        </w:r>
      </w:hyperlink>
    </w:p>
    <w:p w14:paraId="5694A698" w14:textId="77777777" w:rsidR="00C461E2" w:rsidRDefault="00763BDB">
      <w:pPr>
        <w:pStyle w:val="TOC3"/>
        <w:tabs>
          <w:tab w:val="right" w:leader="dot" w:pos="8990"/>
        </w:tabs>
        <w:rPr>
          <w:rFonts w:asciiTheme="minorHAnsi" w:eastAsiaTheme="minorEastAsia" w:hAnsiTheme="minorHAnsi" w:cstheme="minorBidi"/>
          <w:noProof/>
        </w:rPr>
      </w:pPr>
      <w:hyperlink w:anchor="_Toc434833777" w:history="1">
        <w:r w:rsidR="00C461E2" w:rsidRPr="006A01B0">
          <w:rPr>
            <w:rStyle w:val="Hyperlink"/>
            <w:noProof/>
          </w:rPr>
          <w:t>Step 3: Move TPBLOGO.BMP and TRUCK41.BMP</w:t>
        </w:r>
        <w:r w:rsidR="00C461E2">
          <w:rPr>
            <w:noProof/>
            <w:webHidden/>
          </w:rPr>
          <w:tab/>
        </w:r>
        <w:r w:rsidR="00C461E2">
          <w:rPr>
            <w:noProof/>
            <w:webHidden/>
          </w:rPr>
          <w:fldChar w:fldCharType="begin"/>
        </w:r>
        <w:r w:rsidR="00C461E2">
          <w:rPr>
            <w:noProof/>
            <w:webHidden/>
          </w:rPr>
          <w:instrText xml:space="preserve"> PAGEREF _Toc434833777 \h </w:instrText>
        </w:r>
        <w:r w:rsidR="00C461E2">
          <w:rPr>
            <w:noProof/>
            <w:webHidden/>
          </w:rPr>
        </w:r>
        <w:r w:rsidR="00C461E2">
          <w:rPr>
            <w:noProof/>
            <w:webHidden/>
          </w:rPr>
          <w:fldChar w:fldCharType="separate"/>
        </w:r>
        <w:r w:rsidR="00C461E2">
          <w:rPr>
            <w:noProof/>
            <w:webHidden/>
          </w:rPr>
          <w:t>5</w:t>
        </w:r>
        <w:r w:rsidR="00C461E2">
          <w:rPr>
            <w:noProof/>
            <w:webHidden/>
          </w:rPr>
          <w:fldChar w:fldCharType="end"/>
        </w:r>
      </w:hyperlink>
    </w:p>
    <w:p w14:paraId="1FC7F92D" w14:textId="77777777" w:rsidR="00C461E2" w:rsidRDefault="00763BDB">
      <w:pPr>
        <w:pStyle w:val="TOC3"/>
        <w:tabs>
          <w:tab w:val="right" w:leader="dot" w:pos="8990"/>
        </w:tabs>
        <w:rPr>
          <w:rFonts w:asciiTheme="minorHAnsi" w:eastAsiaTheme="minorEastAsia" w:hAnsiTheme="minorHAnsi" w:cstheme="minorBidi"/>
          <w:noProof/>
        </w:rPr>
      </w:pPr>
      <w:hyperlink w:anchor="_Toc434833778" w:history="1">
        <w:r w:rsidR="00C461E2" w:rsidRPr="006A01B0">
          <w:rPr>
            <w:rStyle w:val="Hyperlink"/>
            <w:noProof/>
          </w:rPr>
          <w:t>Step 4: MODEL_TABLE.BIN file</w:t>
        </w:r>
        <w:r w:rsidR="00C461E2">
          <w:rPr>
            <w:noProof/>
            <w:webHidden/>
          </w:rPr>
          <w:tab/>
        </w:r>
        <w:r w:rsidR="00C461E2">
          <w:rPr>
            <w:noProof/>
            <w:webHidden/>
          </w:rPr>
          <w:fldChar w:fldCharType="begin"/>
        </w:r>
        <w:r w:rsidR="00C461E2">
          <w:rPr>
            <w:noProof/>
            <w:webHidden/>
          </w:rPr>
          <w:instrText xml:space="preserve"> PAGEREF _Toc434833778 \h </w:instrText>
        </w:r>
        <w:r w:rsidR="00C461E2">
          <w:rPr>
            <w:noProof/>
            <w:webHidden/>
          </w:rPr>
        </w:r>
        <w:r w:rsidR="00C461E2">
          <w:rPr>
            <w:noProof/>
            <w:webHidden/>
          </w:rPr>
          <w:fldChar w:fldCharType="separate"/>
        </w:r>
        <w:r w:rsidR="00C461E2">
          <w:rPr>
            <w:noProof/>
            <w:webHidden/>
          </w:rPr>
          <w:t>5</w:t>
        </w:r>
        <w:r w:rsidR="00C461E2">
          <w:rPr>
            <w:noProof/>
            <w:webHidden/>
          </w:rPr>
          <w:fldChar w:fldCharType="end"/>
        </w:r>
      </w:hyperlink>
    </w:p>
    <w:p w14:paraId="55AEF2A9" w14:textId="77777777" w:rsidR="00C461E2" w:rsidRDefault="00763BDB">
      <w:pPr>
        <w:pStyle w:val="TOC3"/>
        <w:tabs>
          <w:tab w:val="right" w:leader="dot" w:pos="8990"/>
        </w:tabs>
        <w:rPr>
          <w:rFonts w:asciiTheme="minorHAnsi" w:eastAsiaTheme="minorEastAsia" w:hAnsiTheme="minorHAnsi" w:cstheme="minorBidi"/>
          <w:noProof/>
        </w:rPr>
      </w:pPr>
      <w:hyperlink w:anchor="_Toc434833779" w:history="1">
        <w:r w:rsidR="00C461E2" w:rsidRPr="006A01B0">
          <w:rPr>
            <w:rStyle w:val="Hyperlink"/>
            <w:noProof/>
          </w:rPr>
          <w:t>Step 5: SCEN_FILE.ARR file</w:t>
        </w:r>
        <w:r w:rsidR="00C461E2">
          <w:rPr>
            <w:noProof/>
            <w:webHidden/>
          </w:rPr>
          <w:tab/>
        </w:r>
        <w:r w:rsidR="00C461E2">
          <w:rPr>
            <w:noProof/>
            <w:webHidden/>
          </w:rPr>
          <w:fldChar w:fldCharType="begin"/>
        </w:r>
        <w:r w:rsidR="00C461E2">
          <w:rPr>
            <w:noProof/>
            <w:webHidden/>
          </w:rPr>
          <w:instrText xml:space="preserve"> PAGEREF _Toc434833779 \h </w:instrText>
        </w:r>
        <w:r w:rsidR="00C461E2">
          <w:rPr>
            <w:noProof/>
            <w:webHidden/>
          </w:rPr>
        </w:r>
        <w:r w:rsidR="00C461E2">
          <w:rPr>
            <w:noProof/>
            <w:webHidden/>
          </w:rPr>
          <w:fldChar w:fldCharType="separate"/>
        </w:r>
        <w:r w:rsidR="00C461E2">
          <w:rPr>
            <w:noProof/>
            <w:webHidden/>
          </w:rPr>
          <w:t>5</w:t>
        </w:r>
        <w:r w:rsidR="00C461E2">
          <w:rPr>
            <w:noProof/>
            <w:webHidden/>
          </w:rPr>
          <w:fldChar w:fldCharType="end"/>
        </w:r>
      </w:hyperlink>
    </w:p>
    <w:p w14:paraId="33A029E4" w14:textId="77777777" w:rsidR="00C461E2" w:rsidRDefault="00763BDB">
      <w:pPr>
        <w:pStyle w:val="TOC3"/>
        <w:tabs>
          <w:tab w:val="right" w:leader="dot" w:pos="8990"/>
        </w:tabs>
        <w:rPr>
          <w:rFonts w:asciiTheme="minorHAnsi" w:eastAsiaTheme="minorEastAsia" w:hAnsiTheme="minorHAnsi" w:cstheme="minorBidi"/>
          <w:noProof/>
        </w:rPr>
      </w:pPr>
      <w:hyperlink w:anchor="_Toc434833780" w:history="1">
        <w:r w:rsidR="00C461E2" w:rsidRPr="006A01B0">
          <w:rPr>
            <w:rStyle w:val="Hyperlink"/>
            <w:noProof/>
          </w:rPr>
          <w:t>Step 6: Install Add-In</w:t>
        </w:r>
        <w:r w:rsidR="00C461E2">
          <w:rPr>
            <w:noProof/>
            <w:webHidden/>
          </w:rPr>
          <w:tab/>
        </w:r>
        <w:r w:rsidR="00C461E2">
          <w:rPr>
            <w:noProof/>
            <w:webHidden/>
          </w:rPr>
          <w:fldChar w:fldCharType="begin"/>
        </w:r>
        <w:r w:rsidR="00C461E2">
          <w:rPr>
            <w:noProof/>
            <w:webHidden/>
          </w:rPr>
          <w:instrText xml:space="preserve"> PAGEREF _Toc434833780 \h </w:instrText>
        </w:r>
        <w:r w:rsidR="00C461E2">
          <w:rPr>
            <w:noProof/>
            <w:webHidden/>
          </w:rPr>
        </w:r>
        <w:r w:rsidR="00C461E2">
          <w:rPr>
            <w:noProof/>
            <w:webHidden/>
          </w:rPr>
          <w:fldChar w:fldCharType="separate"/>
        </w:r>
        <w:r w:rsidR="00C461E2">
          <w:rPr>
            <w:noProof/>
            <w:webHidden/>
          </w:rPr>
          <w:t>6</w:t>
        </w:r>
        <w:r w:rsidR="00C461E2">
          <w:rPr>
            <w:noProof/>
            <w:webHidden/>
          </w:rPr>
          <w:fldChar w:fldCharType="end"/>
        </w:r>
      </w:hyperlink>
    </w:p>
    <w:p w14:paraId="2273EA45" w14:textId="77777777" w:rsidR="00C461E2" w:rsidRDefault="00763BDB">
      <w:pPr>
        <w:pStyle w:val="TOC3"/>
        <w:tabs>
          <w:tab w:val="right" w:leader="dot" w:pos="8990"/>
        </w:tabs>
        <w:rPr>
          <w:rFonts w:asciiTheme="minorHAnsi" w:eastAsiaTheme="minorEastAsia" w:hAnsiTheme="minorHAnsi" w:cstheme="minorBidi"/>
          <w:noProof/>
        </w:rPr>
      </w:pPr>
      <w:hyperlink w:anchor="_Toc434833781" w:history="1">
        <w:r w:rsidR="00C461E2" w:rsidRPr="006A01B0">
          <w:rPr>
            <w:rStyle w:val="Hyperlink"/>
            <w:noProof/>
          </w:rPr>
          <w:t>Step 7: Open the GUI</w:t>
        </w:r>
        <w:r w:rsidR="00C461E2">
          <w:rPr>
            <w:noProof/>
            <w:webHidden/>
          </w:rPr>
          <w:tab/>
        </w:r>
        <w:r w:rsidR="00C461E2">
          <w:rPr>
            <w:noProof/>
            <w:webHidden/>
          </w:rPr>
          <w:fldChar w:fldCharType="begin"/>
        </w:r>
        <w:r w:rsidR="00C461E2">
          <w:rPr>
            <w:noProof/>
            <w:webHidden/>
          </w:rPr>
          <w:instrText xml:space="preserve"> PAGEREF _Toc434833781 \h </w:instrText>
        </w:r>
        <w:r w:rsidR="00C461E2">
          <w:rPr>
            <w:noProof/>
            <w:webHidden/>
          </w:rPr>
        </w:r>
        <w:r w:rsidR="00C461E2">
          <w:rPr>
            <w:noProof/>
            <w:webHidden/>
          </w:rPr>
          <w:fldChar w:fldCharType="separate"/>
        </w:r>
        <w:r w:rsidR="00C461E2">
          <w:rPr>
            <w:noProof/>
            <w:webHidden/>
          </w:rPr>
          <w:t>6</w:t>
        </w:r>
        <w:r w:rsidR="00C461E2">
          <w:rPr>
            <w:noProof/>
            <w:webHidden/>
          </w:rPr>
          <w:fldChar w:fldCharType="end"/>
        </w:r>
      </w:hyperlink>
    </w:p>
    <w:p w14:paraId="53EF15C2" w14:textId="77777777" w:rsidR="00C461E2" w:rsidRDefault="00763BDB">
      <w:pPr>
        <w:pStyle w:val="TOC1"/>
        <w:tabs>
          <w:tab w:val="left" w:pos="440"/>
          <w:tab w:val="right" w:leader="dot" w:pos="8990"/>
        </w:tabs>
        <w:rPr>
          <w:rFonts w:asciiTheme="minorHAnsi" w:eastAsiaTheme="minorEastAsia" w:hAnsiTheme="minorHAnsi" w:cstheme="minorBidi"/>
          <w:noProof/>
        </w:rPr>
      </w:pPr>
      <w:hyperlink w:anchor="_Toc434833782" w:history="1">
        <w:r w:rsidR="00C461E2" w:rsidRPr="006A01B0">
          <w:rPr>
            <w:rStyle w:val="Hyperlink"/>
            <w:noProof/>
          </w:rPr>
          <w:t>3</w:t>
        </w:r>
        <w:r w:rsidR="00C461E2">
          <w:rPr>
            <w:rFonts w:asciiTheme="minorHAnsi" w:eastAsiaTheme="minorEastAsia" w:hAnsiTheme="minorHAnsi" w:cstheme="minorBidi"/>
            <w:noProof/>
          </w:rPr>
          <w:tab/>
        </w:r>
        <w:r w:rsidR="00C461E2" w:rsidRPr="006A01B0">
          <w:rPr>
            <w:rStyle w:val="Hyperlink"/>
            <w:noProof/>
          </w:rPr>
          <w:t>Running Existing Scenarios</w:t>
        </w:r>
        <w:r w:rsidR="00C461E2">
          <w:rPr>
            <w:noProof/>
            <w:webHidden/>
          </w:rPr>
          <w:tab/>
        </w:r>
        <w:r w:rsidR="00C461E2">
          <w:rPr>
            <w:noProof/>
            <w:webHidden/>
          </w:rPr>
          <w:fldChar w:fldCharType="begin"/>
        </w:r>
        <w:r w:rsidR="00C461E2">
          <w:rPr>
            <w:noProof/>
            <w:webHidden/>
          </w:rPr>
          <w:instrText xml:space="preserve"> PAGEREF _Toc434833782 \h </w:instrText>
        </w:r>
        <w:r w:rsidR="00C461E2">
          <w:rPr>
            <w:noProof/>
            <w:webHidden/>
          </w:rPr>
        </w:r>
        <w:r w:rsidR="00C461E2">
          <w:rPr>
            <w:noProof/>
            <w:webHidden/>
          </w:rPr>
          <w:fldChar w:fldCharType="separate"/>
        </w:r>
        <w:r w:rsidR="00C461E2">
          <w:rPr>
            <w:noProof/>
            <w:webHidden/>
          </w:rPr>
          <w:t>7</w:t>
        </w:r>
        <w:r w:rsidR="00C461E2">
          <w:rPr>
            <w:noProof/>
            <w:webHidden/>
          </w:rPr>
          <w:fldChar w:fldCharType="end"/>
        </w:r>
      </w:hyperlink>
    </w:p>
    <w:p w14:paraId="16229244" w14:textId="77777777" w:rsidR="00C461E2" w:rsidRDefault="00763BDB">
      <w:pPr>
        <w:pStyle w:val="TOC1"/>
        <w:tabs>
          <w:tab w:val="left" w:pos="440"/>
          <w:tab w:val="right" w:leader="dot" w:pos="8990"/>
        </w:tabs>
        <w:rPr>
          <w:rFonts w:asciiTheme="minorHAnsi" w:eastAsiaTheme="minorEastAsia" w:hAnsiTheme="minorHAnsi" w:cstheme="minorBidi"/>
          <w:noProof/>
        </w:rPr>
      </w:pPr>
      <w:hyperlink w:anchor="_Toc434833783" w:history="1">
        <w:r w:rsidR="00C461E2" w:rsidRPr="006A01B0">
          <w:rPr>
            <w:rStyle w:val="Hyperlink"/>
            <w:noProof/>
          </w:rPr>
          <w:t>4</w:t>
        </w:r>
        <w:r w:rsidR="00C461E2">
          <w:rPr>
            <w:rFonts w:asciiTheme="minorHAnsi" w:eastAsiaTheme="minorEastAsia" w:hAnsiTheme="minorHAnsi" w:cstheme="minorBidi"/>
            <w:noProof/>
          </w:rPr>
          <w:tab/>
        </w:r>
        <w:r w:rsidR="00C461E2" w:rsidRPr="006A01B0">
          <w:rPr>
            <w:rStyle w:val="Hyperlink"/>
            <w:noProof/>
          </w:rPr>
          <w:t>Model Report File</w:t>
        </w:r>
        <w:r w:rsidR="00C461E2">
          <w:rPr>
            <w:noProof/>
            <w:webHidden/>
          </w:rPr>
          <w:tab/>
        </w:r>
        <w:r w:rsidR="00C461E2">
          <w:rPr>
            <w:noProof/>
            <w:webHidden/>
          </w:rPr>
          <w:fldChar w:fldCharType="begin"/>
        </w:r>
        <w:r w:rsidR="00C461E2">
          <w:rPr>
            <w:noProof/>
            <w:webHidden/>
          </w:rPr>
          <w:instrText xml:space="preserve"> PAGEREF _Toc434833783 \h </w:instrText>
        </w:r>
        <w:r w:rsidR="00C461E2">
          <w:rPr>
            <w:noProof/>
            <w:webHidden/>
          </w:rPr>
        </w:r>
        <w:r w:rsidR="00C461E2">
          <w:rPr>
            <w:noProof/>
            <w:webHidden/>
          </w:rPr>
          <w:fldChar w:fldCharType="separate"/>
        </w:r>
        <w:r w:rsidR="00C461E2">
          <w:rPr>
            <w:noProof/>
            <w:webHidden/>
          </w:rPr>
          <w:t>7</w:t>
        </w:r>
        <w:r w:rsidR="00C461E2">
          <w:rPr>
            <w:noProof/>
            <w:webHidden/>
          </w:rPr>
          <w:fldChar w:fldCharType="end"/>
        </w:r>
      </w:hyperlink>
    </w:p>
    <w:p w14:paraId="4751E590" w14:textId="77777777" w:rsidR="00C461E2" w:rsidRDefault="00763BDB">
      <w:pPr>
        <w:pStyle w:val="TOC1"/>
        <w:tabs>
          <w:tab w:val="left" w:pos="440"/>
          <w:tab w:val="right" w:leader="dot" w:pos="8990"/>
        </w:tabs>
        <w:rPr>
          <w:rFonts w:asciiTheme="minorHAnsi" w:eastAsiaTheme="minorEastAsia" w:hAnsiTheme="minorHAnsi" w:cstheme="minorBidi"/>
          <w:noProof/>
        </w:rPr>
      </w:pPr>
      <w:hyperlink w:anchor="_Toc434833784" w:history="1">
        <w:r w:rsidR="00C461E2" w:rsidRPr="006A01B0">
          <w:rPr>
            <w:rStyle w:val="Hyperlink"/>
            <w:noProof/>
          </w:rPr>
          <w:t>5</w:t>
        </w:r>
        <w:r w:rsidR="00C461E2">
          <w:rPr>
            <w:rFonts w:asciiTheme="minorHAnsi" w:eastAsiaTheme="minorEastAsia" w:hAnsiTheme="minorHAnsi" w:cstheme="minorBidi"/>
            <w:noProof/>
          </w:rPr>
          <w:tab/>
        </w:r>
        <w:r w:rsidR="00C461E2" w:rsidRPr="006A01B0">
          <w:rPr>
            <w:rStyle w:val="Hyperlink"/>
            <w:noProof/>
          </w:rPr>
          <w:t>Scenario Planning</w:t>
        </w:r>
        <w:r w:rsidR="00C461E2">
          <w:rPr>
            <w:noProof/>
            <w:webHidden/>
          </w:rPr>
          <w:tab/>
        </w:r>
        <w:r w:rsidR="00C461E2">
          <w:rPr>
            <w:noProof/>
            <w:webHidden/>
          </w:rPr>
          <w:fldChar w:fldCharType="begin"/>
        </w:r>
        <w:r w:rsidR="00C461E2">
          <w:rPr>
            <w:noProof/>
            <w:webHidden/>
          </w:rPr>
          <w:instrText xml:space="preserve"> PAGEREF _Toc434833784 \h </w:instrText>
        </w:r>
        <w:r w:rsidR="00C461E2">
          <w:rPr>
            <w:noProof/>
            <w:webHidden/>
          </w:rPr>
        </w:r>
        <w:r w:rsidR="00C461E2">
          <w:rPr>
            <w:noProof/>
            <w:webHidden/>
          </w:rPr>
          <w:fldChar w:fldCharType="separate"/>
        </w:r>
        <w:r w:rsidR="00C461E2">
          <w:rPr>
            <w:noProof/>
            <w:webHidden/>
          </w:rPr>
          <w:t>8</w:t>
        </w:r>
        <w:r w:rsidR="00C461E2">
          <w:rPr>
            <w:noProof/>
            <w:webHidden/>
          </w:rPr>
          <w:fldChar w:fldCharType="end"/>
        </w:r>
      </w:hyperlink>
    </w:p>
    <w:p w14:paraId="2BE09B42" w14:textId="77777777" w:rsidR="00C461E2" w:rsidRDefault="00763BDB">
      <w:pPr>
        <w:pStyle w:val="TOC2"/>
        <w:tabs>
          <w:tab w:val="right" w:leader="dot" w:pos="8990"/>
        </w:tabs>
        <w:rPr>
          <w:rFonts w:asciiTheme="minorHAnsi" w:eastAsiaTheme="minorEastAsia" w:hAnsiTheme="minorHAnsi" w:cstheme="minorBidi"/>
          <w:noProof/>
        </w:rPr>
      </w:pPr>
      <w:hyperlink w:anchor="_Toc434833785" w:history="1">
        <w:r w:rsidR="00C461E2" w:rsidRPr="006A01B0">
          <w:rPr>
            <w:rStyle w:val="Hyperlink"/>
            <w:noProof/>
          </w:rPr>
          <w:t>5.1 Scenario Inputs</w:t>
        </w:r>
        <w:r w:rsidR="00C461E2">
          <w:rPr>
            <w:noProof/>
            <w:webHidden/>
          </w:rPr>
          <w:tab/>
        </w:r>
        <w:r w:rsidR="00C461E2">
          <w:rPr>
            <w:noProof/>
            <w:webHidden/>
          </w:rPr>
          <w:fldChar w:fldCharType="begin"/>
        </w:r>
        <w:r w:rsidR="00C461E2">
          <w:rPr>
            <w:noProof/>
            <w:webHidden/>
          </w:rPr>
          <w:instrText xml:space="preserve"> PAGEREF _Toc434833785 \h </w:instrText>
        </w:r>
        <w:r w:rsidR="00C461E2">
          <w:rPr>
            <w:noProof/>
            <w:webHidden/>
          </w:rPr>
        </w:r>
        <w:r w:rsidR="00C461E2">
          <w:rPr>
            <w:noProof/>
            <w:webHidden/>
          </w:rPr>
          <w:fldChar w:fldCharType="separate"/>
        </w:r>
        <w:r w:rsidR="00C461E2">
          <w:rPr>
            <w:noProof/>
            <w:webHidden/>
          </w:rPr>
          <w:t>8</w:t>
        </w:r>
        <w:r w:rsidR="00C461E2">
          <w:rPr>
            <w:noProof/>
            <w:webHidden/>
          </w:rPr>
          <w:fldChar w:fldCharType="end"/>
        </w:r>
      </w:hyperlink>
    </w:p>
    <w:p w14:paraId="62B0F390" w14:textId="77777777" w:rsidR="00C461E2" w:rsidRDefault="00763BDB">
      <w:pPr>
        <w:pStyle w:val="TOC2"/>
        <w:tabs>
          <w:tab w:val="right" w:leader="dot" w:pos="8990"/>
        </w:tabs>
        <w:rPr>
          <w:rFonts w:asciiTheme="minorHAnsi" w:eastAsiaTheme="minorEastAsia" w:hAnsiTheme="minorHAnsi" w:cstheme="minorBidi"/>
          <w:noProof/>
        </w:rPr>
      </w:pPr>
      <w:hyperlink w:anchor="_Toc434833786" w:history="1">
        <w:r w:rsidR="00C461E2" w:rsidRPr="006A01B0">
          <w:rPr>
            <w:rStyle w:val="Hyperlink"/>
            <w:noProof/>
          </w:rPr>
          <w:t>5.2 Adding a New Scenario</w:t>
        </w:r>
        <w:r w:rsidR="00C461E2">
          <w:rPr>
            <w:noProof/>
            <w:webHidden/>
          </w:rPr>
          <w:tab/>
        </w:r>
        <w:r w:rsidR="00C461E2">
          <w:rPr>
            <w:noProof/>
            <w:webHidden/>
          </w:rPr>
          <w:fldChar w:fldCharType="begin"/>
        </w:r>
        <w:r w:rsidR="00C461E2">
          <w:rPr>
            <w:noProof/>
            <w:webHidden/>
          </w:rPr>
          <w:instrText xml:space="preserve"> PAGEREF _Toc434833786 \h </w:instrText>
        </w:r>
        <w:r w:rsidR="00C461E2">
          <w:rPr>
            <w:noProof/>
            <w:webHidden/>
          </w:rPr>
        </w:r>
        <w:r w:rsidR="00C461E2">
          <w:rPr>
            <w:noProof/>
            <w:webHidden/>
          </w:rPr>
          <w:fldChar w:fldCharType="separate"/>
        </w:r>
        <w:r w:rsidR="00C461E2">
          <w:rPr>
            <w:noProof/>
            <w:webHidden/>
          </w:rPr>
          <w:t>8</w:t>
        </w:r>
        <w:r w:rsidR="00C461E2">
          <w:rPr>
            <w:noProof/>
            <w:webHidden/>
          </w:rPr>
          <w:fldChar w:fldCharType="end"/>
        </w:r>
      </w:hyperlink>
    </w:p>
    <w:p w14:paraId="397CCB2E" w14:textId="77777777" w:rsidR="00C461E2" w:rsidRDefault="00763BDB">
      <w:pPr>
        <w:pStyle w:val="TOC2"/>
        <w:tabs>
          <w:tab w:val="right" w:leader="dot" w:pos="8990"/>
        </w:tabs>
        <w:rPr>
          <w:rFonts w:asciiTheme="minorHAnsi" w:eastAsiaTheme="minorEastAsia" w:hAnsiTheme="minorHAnsi" w:cstheme="minorBidi"/>
          <w:noProof/>
        </w:rPr>
      </w:pPr>
      <w:hyperlink w:anchor="_Toc434833787" w:history="1">
        <w:r w:rsidR="00C461E2" w:rsidRPr="006A01B0">
          <w:rPr>
            <w:rStyle w:val="Hyperlink"/>
            <w:noProof/>
          </w:rPr>
          <w:t>5.3 Running a New Scenario</w:t>
        </w:r>
        <w:r w:rsidR="00C461E2">
          <w:rPr>
            <w:noProof/>
            <w:webHidden/>
          </w:rPr>
          <w:tab/>
        </w:r>
        <w:r w:rsidR="00C461E2">
          <w:rPr>
            <w:noProof/>
            <w:webHidden/>
          </w:rPr>
          <w:fldChar w:fldCharType="begin"/>
        </w:r>
        <w:r w:rsidR="00C461E2">
          <w:rPr>
            <w:noProof/>
            <w:webHidden/>
          </w:rPr>
          <w:instrText xml:space="preserve"> PAGEREF _Toc434833787 \h </w:instrText>
        </w:r>
        <w:r w:rsidR="00C461E2">
          <w:rPr>
            <w:noProof/>
            <w:webHidden/>
          </w:rPr>
        </w:r>
        <w:r w:rsidR="00C461E2">
          <w:rPr>
            <w:noProof/>
            <w:webHidden/>
          </w:rPr>
          <w:fldChar w:fldCharType="separate"/>
        </w:r>
        <w:r w:rsidR="00C461E2">
          <w:rPr>
            <w:noProof/>
            <w:webHidden/>
          </w:rPr>
          <w:t>9</w:t>
        </w:r>
        <w:r w:rsidR="00C461E2">
          <w:rPr>
            <w:noProof/>
            <w:webHidden/>
          </w:rPr>
          <w:fldChar w:fldCharType="end"/>
        </w:r>
      </w:hyperlink>
    </w:p>
    <w:p w14:paraId="038B84D2" w14:textId="77777777" w:rsidR="00C461E2" w:rsidRDefault="00763BDB">
      <w:pPr>
        <w:pStyle w:val="TOC1"/>
        <w:tabs>
          <w:tab w:val="right" w:leader="dot" w:pos="8990"/>
        </w:tabs>
        <w:rPr>
          <w:rFonts w:asciiTheme="minorHAnsi" w:eastAsiaTheme="minorEastAsia" w:hAnsiTheme="minorHAnsi" w:cstheme="minorBidi"/>
          <w:noProof/>
        </w:rPr>
      </w:pPr>
      <w:hyperlink w:anchor="_Toc434833788" w:history="1">
        <w:r w:rsidR="00C461E2" w:rsidRPr="006A01B0">
          <w:rPr>
            <w:rStyle w:val="Hyperlink"/>
            <w:noProof/>
          </w:rPr>
          <w:t>Appendix A</w:t>
        </w:r>
        <w:r w:rsidR="00C461E2">
          <w:rPr>
            <w:noProof/>
            <w:webHidden/>
          </w:rPr>
          <w:tab/>
          <w:t>A-</w:t>
        </w:r>
        <w:r w:rsidR="00C461E2">
          <w:rPr>
            <w:noProof/>
            <w:webHidden/>
          </w:rPr>
          <w:fldChar w:fldCharType="begin"/>
        </w:r>
        <w:r w:rsidR="00C461E2">
          <w:rPr>
            <w:noProof/>
            <w:webHidden/>
          </w:rPr>
          <w:instrText xml:space="preserve"> PAGEREF _Toc434833788 \h </w:instrText>
        </w:r>
        <w:r w:rsidR="00C461E2">
          <w:rPr>
            <w:noProof/>
            <w:webHidden/>
          </w:rPr>
        </w:r>
        <w:r w:rsidR="00C461E2">
          <w:rPr>
            <w:noProof/>
            <w:webHidden/>
          </w:rPr>
          <w:fldChar w:fldCharType="separate"/>
        </w:r>
        <w:r w:rsidR="00C461E2">
          <w:rPr>
            <w:noProof/>
            <w:webHidden/>
          </w:rPr>
          <w:t>1</w:t>
        </w:r>
        <w:r w:rsidR="00C461E2">
          <w:rPr>
            <w:noProof/>
            <w:webHidden/>
          </w:rPr>
          <w:fldChar w:fldCharType="end"/>
        </w:r>
      </w:hyperlink>
    </w:p>
    <w:p w14:paraId="1A732F5A" w14:textId="77777777" w:rsidR="00F472E1" w:rsidRDefault="00A62523" w:rsidP="009B4D46">
      <w:r>
        <w:fldChar w:fldCharType="end"/>
      </w:r>
    </w:p>
    <w:p w14:paraId="4FEC58F9" w14:textId="77777777" w:rsidR="00F472E1" w:rsidRDefault="00F90645" w:rsidP="00182822">
      <w:pPr>
        <w:pStyle w:val="Heading1"/>
      </w:pPr>
      <w:r>
        <w:br w:type="page"/>
      </w:r>
      <w:bookmarkStart w:id="1" w:name="_Toc434833767"/>
      <w:r w:rsidR="00F472E1">
        <w:lastRenderedPageBreak/>
        <w:t>List of Tables</w:t>
      </w:r>
      <w:bookmarkEnd w:id="1"/>
    </w:p>
    <w:p w14:paraId="391E3B06" w14:textId="77777777" w:rsidR="000C6328" w:rsidRDefault="00F90645">
      <w:pPr>
        <w:pStyle w:val="TableofFigures"/>
        <w:tabs>
          <w:tab w:val="right" w:leader="dot" w:pos="8990"/>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434833720" w:history="1">
        <w:r w:rsidR="000C6328" w:rsidRPr="004427EC">
          <w:rPr>
            <w:rStyle w:val="Hyperlink"/>
            <w:noProof/>
          </w:rPr>
          <w:t xml:space="preserve">Table 1 </w:t>
        </w:r>
        <w:r w:rsidR="000C6328" w:rsidRPr="004427EC">
          <w:rPr>
            <w:rStyle w:val="Hyperlink"/>
            <w:rFonts w:cs="Arial"/>
            <w:noProof/>
          </w:rPr>
          <w:t>File Names and Descriptions in Parameters Directory</w:t>
        </w:r>
        <w:r w:rsidR="000C6328">
          <w:rPr>
            <w:noProof/>
            <w:webHidden/>
          </w:rPr>
          <w:tab/>
        </w:r>
        <w:r w:rsidR="000C6328">
          <w:rPr>
            <w:noProof/>
            <w:webHidden/>
          </w:rPr>
          <w:fldChar w:fldCharType="begin"/>
        </w:r>
        <w:r w:rsidR="000C6328">
          <w:rPr>
            <w:noProof/>
            <w:webHidden/>
          </w:rPr>
          <w:instrText xml:space="preserve"> PAGEREF _Toc434833720 \h </w:instrText>
        </w:r>
        <w:r w:rsidR="000C6328">
          <w:rPr>
            <w:noProof/>
            <w:webHidden/>
          </w:rPr>
        </w:r>
        <w:r w:rsidR="000C6328">
          <w:rPr>
            <w:noProof/>
            <w:webHidden/>
          </w:rPr>
          <w:fldChar w:fldCharType="separate"/>
        </w:r>
        <w:r w:rsidR="000C6328">
          <w:rPr>
            <w:noProof/>
            <w:webHidden/>
          </w:rPr>
          <w:t>2</w:t>
        </w:r>
        <w:r w:rsidR="000C6328">
          <w:rPr>
            <w:noProof/>
            <w:webHidden/>
          </w:rPr>
          <w:fldChar w:fldCharType="end"/>
        </w:r>
      </w:hyperlink>
    </w:p>
    <w:p w14:paraId="57CB249A" w14:textId="77777777" w:rsidR="000C6328" w:rsidRDefault="00763BDB">
      <w:pPr>
        <w:pStyle w:val="TableofFigures"/>
        <w:tabs>
          <w:tab w:val="right" w:leader="dot" w:pos="8990"/>
        </w:tabs>
        <w:rPr>
          <w:rFonts w:asciiTheme="minorHAnsi" w:eastAsiaTheme="minorEastAsia" w:hAnsiTheme="minorHAnsi" w:cstheme="minorBidi"/>
          <w:noProof/>
        </w:rPr>
      </w:pPr>
      <w:hyperlink w:anchor="_Toc434833721" w:history="1">
        <w:r w:rsidR="000C6328" w:rsidRPr="004427EC">
          <w:rPr>
            <w:rStyle w:val="Hyperlink"/>
            <w:noProof/>
          </w:rPr>
          <w:t>Table 2 Scenario Input Files</w:t>
        </w:r>
        <w:r w:rsidR="000C6328">
          <w:rPr>
            <w:noProof/>
            <w:webHidden/>
          </w:rPr>
          <w:tab/>
        </w:r>
        <w:r w:rsidR="000C6328">
          <w:rPr>
            <w:noProof/>
            <w:webHidden/>
          </w:rPr>
          <w:fldChar w:fldCharType="begin"/>
        </w:r>
        <w:r w:rsidR="000C6328">
          <w:rPr>
            <w:noProof/>
            <w:webHidden/>
          </w:rPr>
          <w:instrText xml:space="preserve"> PAGEREF _Toc434833721 \h </w:instrText>
        </w:r>
        <w:r w:rsidR="000C6328">
          <w:rPr>
            <w:noProof/>
            <w:webHidden/>
          </w:rPr>
        </w:r>
        <w:r w:rsidR="000C6328">
          <w:rPr>
            <w:noProof/>
            <w:webHidden/>
          </w:rPr>
          <w:fldChar w:fldCharType="separate"/>
        </w:r>
        <w:r w:rsidR="000C6328">
          <w:rPr>
            <w:noProof/>
            <w:webHidden/>
          </w:rPr>
          <w:t>3</w:t>
        </w:r>
        <w:r w:rsidR="000C6328">
          <w:rPr>
            <w:noProof/>
            <w:webHidden/>
          </w:rPr>
          <w:fldChar w:fldCharType="end"/>
        </w:r>
      </w:hyperlink>
    </w:p>
    <w:p w14:paraId="27481677" w14:textId="77777777" w:rsidR="000C6328" w:rsidRDefault="00763BDB">
      <w:pPr>
        <w:pStyle w:val="TableofFigures"/>
        <w:tabs>
          <w:tab w:val="right" w:leader="dot" w:pos="8990"/>
        </w:tabs>
        <w:rPr>
          <w:rFonts w:asciiTheme="minorHAnsi" w:eastAsiaTheme="minorEastAsia" w:hAnsiTheme="minorHAnsi" w:cstheme="minorBidi"/>
          <w:noProof/>
        </w:rPr>
      </w:pPr>
      <w:hyperlink w:anchor="_Toc434833722" w:history="1">
        <w:r w:rsidR="000C6328" w:rsidRPr="004427EC">
          <w:rPr>
            <w:rStyle w:val="Hyperlink"/>
            <w:noProof/>
          </w:rPr>
          <w:t xml:space="preserve">Table 3 </w:t>
        </w:r>
        <w:r w:rsidR="000C6328" w:rsidRPr="004427EC">
          <w:rPr>
            <w:rStyle w:val="Hyperlink"/>
            <w:rFonts w:cs="Arial"/>
            <w:noProof/>
          </w:rPr>
          <w:t>Scenario Interim Files</w:t>
        </w:r>
        <w:r w:rsidR="000C6328">
          <w:rPr>
            <w:noProof/>
            <w:webHidden/>
          </w:rPr>
          <w:tab/>
        </w:r>
        <w:r w:rsidR="000C6328">
          <w:rPr>
            <w:noProof/>
            <w:webHidden/>
          </w:rPr>
          <w:fldChar w:fldCharType="begin"/>
        </w:r>
        <w:r w:rsidR="000C6328">
          <w:rPr>
            <w:noProof/>
            <w:webHidden/>
          </w:rPr>
          <w:instrText xml:space="preserve"> PAGEREF _Toc434833722 \h </w:instrText>
        </w:r>
        <w:r w:rsidR="000C6328">
          <w:rPr>
            <w:noProof/>
            <w:webHidden/>
          </w:rPr>
        </w:r>
        <w:r w:rsidR="000C6328">
          <w:rPr>
            <w:noProof/>
            <w:webHidden/>
          </w:rPr>
          <w:fldChar w:fldCharType="separate"/>
        </w:r>
        <w:r w:rsidR="000C6328">
          <w:rPr>
            <w:noProof/>
            <w:webHidden/>
          </w:rPr>
          <w:t>3</w:t>
        </w:r>
        <w:r w:rsidR="000C6328">
          <w:rPr>
            <w:noProof/>
            <w:webHidden/>
          </w:rPr>
          <w:fldChar w:fldCharType="end"/>
        </w:r>
      </w:hyperlink>
    </w:p>
    <w:p w14:paraId="1392AA00" w14:textId="77777777" w:rsidR="000C6328" w:rsidRDefault="00763BDB">
      <w:pPr>
        <w:pStyle w:val="TableofFigures"/>
        <w:tabs>
          <w:tab w:val="right" w:leader="dot" w:pos="8990"/>
        </w:tabs>
        <w:rPr>
          <w:rFonts w:asciiTheme="minorHAnsi" w:eastAsiaTheme="minorEastAsia" w:hAnsiTheme="minorHAnsi" w:cstheme="minorBidi"/>
          <w:noProof/>
        </w:rPr>
      </w:pPr>
      <w:hyperlink w:anchor="_Toc434833723" w:history="1">
        <w:r w:rsidR="000C6328" w:rsidRPr="004427EC">
          <w:rPr>
            <w:rStyle w:val="Hyperlink"/>
            <w:noProof/>
          </w:rPr>
          <w:t xml:space="preserve">Table 4 </w:t>
        </w:r>
        <w:r w:rsidR="000C6328" w:rsidRPr="004427EC">
          <w:rPr>
            <w:rStyle w:val="Hyperlink"/>
            <w:rFonts w:cs="Arial"/>
            <w:noProof/>
          </w:rPr>
          <w:t>Scenario Output Files</w:t>
        </w:r>
        <w:r w:rsidR="000C6328">
          <w:rPr>
            <w:noProof/>
            <w:webHidden/>
          </w:rPr>
          <w:tab/>
        </w:r>
        <w:r w:rsidR="000C6328">
          <w:rPr>
            <w:noProof/>
            <w:webHidden/>
          </w:rPr>
          <w:fldChar w:fldCharType="begin"/>
        </w:r>
        <w:r w:rsidR="000C6328">
          <w:rPr>
            <w:noProof/>
            <w:webHidden/>
          </w:rPr>
          <w:instrText xml:space="preserve"> PAGEREF _Toc434833723 \h </w:instrText>
        </w:r>
        <w:r w:rsidR="000C6328">
          <w:rPr>
            <w:noProof/>
            <w:webHidden/>
          </w:rPr>
        </w:r>
        <w:r w:rsidR="000C6328">
          <w:rPr>
            <w:noProof/>
            <w:webHidden/>
          </w:rPr>
          <w:fldChar w:fldCharType="separate"/>
        </w:r>
        <w:r w:rsidR="000C6328">
          <w:rPr>
            <w:noProof/>
            <w:webHidden/>
          </w:rPr>
          <w:t>4</w:t>
        </w:r>
        <w:r w:rsidR="000C6328">
          <w:rPr>
            <w:noProof/>
            <w:webHidden/>
          </w:rPr>
          <w:fldChar w:fldCharType="end"/>
        </w:r>
      </w:hyperlink>
    </w:p>
    <w:p w14:paraId="7C908283" w14:textId="77777777" w:rsidR="00F472E1" w:rsidRDefault="00F90645" w:rsidP="009B4D46">
      <w:r>
        <w:fldChar w:fldCharType="end"/>
      </w:r>
    </w:p>
    <w:p w14:paraId="4EEBC47D" w14:textId="77777777" w:rsidR="00F472E1" w:rsidRDefault="00F472E1" w:rsidP="00182822">
      <w:pPr>
        <w:pStyle w:val="Heading1"/>
      </w:pPr>
      <w:bookmarkStart w:id="2" w:name="_Toc434833768"/>
      <w:r>
        <w:t>List of Figures</w:t>
      </w:r>
      <w:bookmarkEnd w:id="2"/>
    </w:p>
    <w:p w14:paraId="45DDD4A3" w14:textId="77777777" w:rsidR="000C6328" w:rsidRDefault="00F90645">
      <w:pPr>
        <w:pStyle w:val="TableofFigures"/>
        <w:tabs>
          <w:tab w:val="right" w:leader="dot" w:pos="8990"/>
        </w:tabs>
        <w:rPr>
          <w:rFonts w:asciiTheme="minorHAnsi" w:eastAsiaTheme="minorEastAsia" w:hAnsiTheme="minorHAnsi" w:cstheme="minorBidi"/>
          <w:noProof/>
        </w:rPr>
      </w:pPr>
      <w:r>
        <w:fldChar w:fldCharType="begin"/>
      </w:r>
      <w:r>
        <w:instrText xml:space="preserve"> TOC \h \z \c "Figure" </w:instrText>
      </w:r>
      <w:r>
        <w:fldChar w:fldCharType="separate"/>
      </w:r>
      <w:hyperlink w:anchor="_Toc434833724" w:history="1">
        <w:r w:rsidR="000C6328" w:rsidRPr="002468ED">
          <w:rPr>
            <w:rStyle w:val="Hyperlink"/>
            <w:noProof/>
          </w:rPr>
          <w:t xml:space="preserve">Figure 1 </w:t>
        </w:r>
        <w:r w:rsidR="000C6328" w:rsidRPr="002468ED">
          <w:rPr>
            <w:rStyle w:val="Hyperlink"/>
            <w:rFonts w:cs="Arial"/>
            <w:noProof/>
          </w:rPr>
          <w:t>Travel Model System Diagram</w:t>
        </w:r>
        <w:r w:rsidR="000C6328">
          <w:rPr>
            <w:noProof/>
            <w:webHidden/>
          </w:rPr>
          <w:tab/>
        </w:r>
        <w:r w:rsidR="000C6328">
          <w:rPr>
            <w:noProof/>
            <w:webHidden/>
          </w:rPr>
          <w:fldChar w:fldCharType="begin"/>
        </w:r>
        <w:r w:rsidR="000C6328">
          <w:rPr>
            <w:noProof/>
            <w:webHidden/>
          </w:rPr>
          <w:instrText xml:space="preserve"> PAGEREF _Toc434833724 \h </w:instrText>
        </w:r>
        <w:r w:rsidR="000C6328">
          <w:rPr>
            <w:noProof/>
            <w:webHidden/>
          </w:rPr>
        </w:r>
        <w:r w:rsidR="000C6328">
          <w:rPr>
            <w:noProof/>
            <w:webHidden/>
          </w:rPr>
          <w:fldChar w:fldCharType="separate"/>
        </w:r>
        <w:r w:rsidR="000C6328">
          <w:rPr>
            <w:noProof/>
            <w:webHidden/>
          </w:rPr>
          <w:t>1</w:t>
        </w:r>
        <w:r w:rsidR="000C6328">
          <w:rPr>
            <w:noProof/>
            <w:webHidden/>
          </w:rPr>
          <w:fldChar w:fldCharType="end"/>
        </w:r>
      </w:hyperlink>
    </w:p>
    <w:p w14:paraId="6A335A43" w14:textId="77777777" w:rsidR="000C6328" w:rsidRDefault="00763BDB">
      <w:pPr>
        <w:pStyle w:val="TableofFigures"/>
        <w:tabs>
          <w:tab w:val="right" w:leader="dot" w:pos="8990"/>
        </w:tabs>
        <w:rPr>
          <w:rFonts w:asciiTheme="minorHAnsi" w:eastAsiaTheme="minorEastAsia" w:hAnsiTheme="minorHAnsi" w:cstheme="minorBidi"/>
          <w:noProof/>
        </w:rPr>
      </w:pPr>
      <w:hyperlink w:anchor="_Toc434833725" w:history="1">
        <w:r w:rsidR="000C6328" w:rsidRPr="002468ED">
          <w:rPr>
            <w:rStyle w:val="Hyperlink"/>
            <w:noProof/>
          </w:rPr>
          <w:t xml:space="preserve">Figure 2 </w:t>
        </w:r>
        <w:r w:rsidR="000C6328" w:rsidRPr="002468ED">
          <w:rPr>
            <w:rStyle w:val="Hyperlink"/>
            <w:rFonts w:cs="Arial"/>
            <w:noProof/>
          </w:rPr>
          <w:t>Directory Structure Diagram</w:t>
        </w:r>
        <w:r w:rsidR="000C6328">
          <w:rPr>
            <w:noProof/>
            <w:webHidden/>
          </w:rPr>
          <w:tab/>
        </w:r>
        <w:r w:rsidR="000C6328">
          <w:rPr>
            <w:noProof/>
            <w:webHidden/>
          </w:rPr>
          <w:fldChar w:fldCharType="begin"/>
        </w:r>
        <w:r w:rsidR="000C6328">
          <w:rPr>
            <w:noProof/>
            <w:webHidden/>
          </w:rPr>
          <w:instrText xml:space="preserve"> PAGEREF _Toc434833725 \h </w:instrText>
        </w:r>
        <w:r w:rsidR="000C6328">
          <w:rPr>
            <w:noProof/>
            <w:webHidden/>
          </w:rPr>
        </w:r>
        <w:r w:rsidR="000C6328">
          <w:rPr>
            <w:noProof/>
            <w:webHidden/>
          </w:rPr>
          <w:fldChar w:fldCharType="separate"/>
        </w:r>
        <w:r w:rsidR="000C6328">
          <w:rPr>
            <w:noProof/>
            <w:webHidden/>
          </w:rPr>
          <w:t>2</w:t>
        </w:r>
        <w:r w:rsidR="000C6328">
          <w:rPr>
            <w:noProof/>
            <w:webHidden/>
          </w:rPr>
          <w:fldChar w:fldCharType="end"/>
        </w:r>
      </w:hyperlink>
    </w:p>
    <w:p w14:paraId="4F1AAF81" w14:textId="77777777" w:rsidR="00F90645" w:rsidRPr="00F90645" w:rsidRDefault="00F90645" w:rsidP="00F90645">
      <w:pPr>
        <w:sectPr w:rsidR="00F90645" w:rsidRPr="00F90645" w:rsidSect="00A62523">
          <w:headerReference w:type="default" r:id="rId12"/>
          <w:footerReference w:type="default" r:id="rId13"/>
          <w:pgSz w:w="12240" w:h="15840" w:code="1"/>
          <w:pgMar w:top="1440" w:right="1800" w:bottom="1440" w:left="1440" w:header="720" w:footer="720" w:gutter="0"/>
          <w:pgNumType w:fmt="lowerRoman" w:start="1"/>
          <w:cols w:space="720"/>
          <w:docGrid w:linePitch="360"/>
        </w:sectPr>
      </w:pPr>
      <w:r>
        <w:fldChar w:fldCharType="end"/>
      </w:r>
    </w:p>
    <w:p w14:paraId="4DCBC8AC" w14:textId="77777777" w:rsidR="00F472E1" w:rsidRDefault="00F472E1" w:rsidP="00F472E1">
      <w:pPr>
        <w:pStyle w:val="Heading1"/>
      </w:pPr>
      <w:bookmarkStart w:id="3" w:name="_Toc200798774"/>
      <w:bookmarkStart w:id="4" w:name="_Toc201996918"/>
      <w:bookmarkStart w:id="5" w:name="_Toc434833769"/>
      <w:r>
        <w:lastRenderedPageBreak/>
        <w:t>1</w:t>
      </w:r>
      <w:r>
        <w:tab/>
        <w:t>Introduction</w:t>
      </w:r>
      <w:bookmarkEnd w:id="3"/>
      <w:bookmarkEnd w:id="4"/>
      <w:bookmarkEnd w:id="5"/>
    </w:p>
    <w:p w14:paraId="1DDE3C0A" w14:textId="77777777" w:rsidR="00F472E1" w:rsidRDefault="00AE75C9" w:rsidP="00F472E1">
      <w:pPr>
        <w:pStyle w:val="Heading2"/>
        <w:numPr>
          <w:ilvl w:val="1"/>
          <w:numId w:val="1"/>
        </w:numPr>
      </w:pPr>
      <w:bookmarkStart w:id="6" w:name="_Toc434833770"/>
      <w:r>
        <w:t>Model Overview</w:t>
      </w:r>
      <w:bookmarkEnd w:id="6"/>
    </w:p>
    <w:p w14:paraId="71B1FF08" w14:textId="77777777" w:rsidR="00980494" w:rsidRDefault="00AE75C9" w:rsidP="00F472E1">
      <w:pPr>
        <w:rPr>
          <w:rFonts w:cs="Arial"/>
        </w:rPr>
      </w:pPr>
      <w:r>
        <w:rPr>
          <w:rFonts w:cs="Arial"/>
        </w:rPr>
        <w:t xml:space="preserve">Figure 1 shows a schematic of the Cleveland Urban Area Travel Demand Model. The model structure is patterned after the standard small area model adopted by the North Carolina Department of Transportation. The model is developed and applied completely within a Graphical User Interface (GUI). </w:t>
      </w:r>
    </w:p>
    <w:p w14:paraId="5491C6F9" w14:textId="77777777" w:rsidR="00AE75C9" w:rsidRDefault="00AE75C9" w:rsidP="00F472E1">
      <w:pPr>
        <w:rPr>
          <w:rFonts w:cs="Arial"/>
        </w:rPr>
      </w:pPr>
    </w:p>
    <w:p w14:paraId="778B1C0A" w14:textId="77777777" w:rsidR="00F472E1" w:rsidRDefault="00F472E1" w:rsidP="00F472E1">
      <w:pPr>
        <w:rPr>
          <w:rFonts w:cs="Arial"/>
        </w:rPr>
      </w:pPr>
    </w:p>
    <w:p w14:paraId="2EBFA6D1" w14:textId="77777777" w:rsidR="00F472E1" w:rsidRDefault="00F472E1" w:rsidP="00F472E1">
      <w:pPr>
        <w:rPr>
          <w:rFonts w:cs="Arial"/>
        </w:rPr>
      </w:pPr>
    </w:p>
    <w:p w14:paraId="096F6B15" w14:textId="77777777" w:rsidR="00F472E1" w:rsidRPr="00ED7F25" w:rsidRDefault="008F69DD" w:rsidP="00F472E1">
      <w:pPr>
        <w:rPr>
          <w:rFonts w:cs="Arial"/>
        </w:rPr>
      </w:pPr>
      <w:r>
        <w:rPr>
          <w:rFonts w:cs="Arial"/>
          <w:noProof/>
        </w:rPr>
        <mc:AlternateContent>
          <mc:Choice Requires="wpc">
            <w:drawing>
              <wp:inline distT="0" distB="0" distL="0" distR="0" wp14:anchorId="23F85462" wp14:editId="08CA0282">
                <wp:extent cx="5631180" cy="3314700"/>
                <wp:effectExtent l="0" t="0" r="7620" b="0"/>
                <wp:docPr id="60" name="Canvas 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AutoShape 44"/>
                        <wps:cNvSpPr>
                          <a:spLocks noChangeArrowheads="1"/>
                        </wps:cNvSpPr>
                        <wps:spPr bwMode="auto">
                          <a:xfrm>
                            <a:off x="2809207" y="0"/>
                            <a:ext cx="1229355" cy="526861"/>
                          </a:xfrm>
                          <a:prstGeom prst="flowChartAlternateProcess">
                            <a:avLst/>
                          </a:prstGeom>
                          <a:solidFill>
                            <a:srgbClr val="CC99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0033"/>
                                  </a:outerShdw>
                                </a:effectLst>
                              </a14:hiddenEffects>
                            </a:ext>
                          </a:extLst>
                        </wps:spPr>
                        <wps:txbx>
                          <w:txbxContent>
                            <w:p w14:paraId="217F93B7" w14:textId="77777777" w:rsidR="00854AFA" w:rsidRPr="00C20313" w:rsidRDefault="00854AFA" w:rsidP="00C45A8B">
                              <w:pPr>
                                <w:jc w:val="center"/>
                                <w:rPr>
                                  <w:rFonts w:cs="Arial"/>
                                  <w:color w:val="000000"/>
                                  <w:sz w:val="19"/>
                                  <w:szCs w:val="28"/>
                                </w:rPr>
                              </w:pPr>
                              <w:r w:rsidRPr="00C20313">
                                <w:rPr>
                                  <w:rFonts w:cs="Arial"/>
                                  <w:color w:val="000000"/>
                                  <w:sz w:val="19"/>
                                  <w:szCs w:val="28"/>
                                </w:rPr>
                                <w:t xml:space="preserve">Zonal Demographics &amp; </w:t>
                              </w:r>
                              <w:r>
                                <w:rPr>
                                  <w:rFonts w:cs="Arial"/>
                                  <w:color w:val="000000"/>
                                  <w:sz w:val="19"/>
                                  <w:szCs w:val="28"/>
                                </w:rPr>
                                <w:t>Land Use Data</w:t>
                              </w:r>
                            </w:p>
                          </w:txbxContent>
                        </wps:txbx>
                        <wps:bodyPr rot="0" vert="horz" wrap="square" lIns="52665" tIns="26333" rIns="52665" bIns="26333" anchor="ctr" anchorCtr="0" upright="1">
                          <a:noAutofit/>
                        </wps:bodyPr>
                      </wps:wsp>
                      <wps:wsp>
                        <wps:cNvPr id="42" name="AutoShape 45"/>
                        <wps:cNvSpPr>
                          <a:spLocks noChangeArrowheads="1"/>
                        </wps:cNvSpPr>
                        <wps:spPr bwMode="auto">
                          <a:xfrm>
                            <a:off x="0" y="834002"/>
                            <a:ext cx="1053393" cy="570805"/>
                          </a:xfrm>
                          <a:prstGeom prst="flowChartAlternateProcess">
                            <a:avLst/>
                          </a:prstGeom>
                          <a:solidFill>
                            <a:srgbClr val="CC99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0033"/>
                                  </a:outerShdw>
                                </a:effectLst>
                              </a14:hiddenEffects>
                            </a:ext>
                          </a:extLst>
                        </wps:spPr>
                        <wps:txbx>
                          <w:txbxContent>
                            <w:p w14:paraId="1A1573E4" w14:textId="77777777" w:rsidR="00854AFA" w:rsidRPr="00C20313" w:rsidRDefault="00854AFA" w:rsidP="00C45A8B">
                              <w:pPr>
                                <w:jc w:val="center"/>
                                <w:rPr>
                                  <w:rFonts w:cs="Arial"/>
                                  <w:color w:val="000000"/>
                                  <w:sz w:val="19"/>
                                  <w:szCs w:val="28"/>
                                </w:rPr>
                              </w:pPr>
                              <w:r>
                                <w:rPr>
                                  <w:rFonts w:cs="Arial"/>
                                  <w:color w:val="000000"/>
                                  <w:sz w:val="19"/>
                                  <w:szCs w:val="28"/>
                                </w:rPr>
                                <w:t>Highway Ne</w:t>
                              </w:r>
                              <w:r w:rsidRPr="00C20313">
                                <w:rPr>
                                  <w:rFonts w:cs="Arial"/>
                                  <w:color w:val="000000"/>
                                  <w:sz w:val="19"/>
                                  <w:szCs w:val="28"/>
                                </w:rPr>
                                <w:t>tworks</w:t>
                              </w:r>
                            </w:p>
                          </w:txbxContent>
                        </wps:txbx>
                        <wps:bodyPr rot="0" vert="horz" wrap="square" lIns="52665" tIns="26333" rIns="52665" bIns="26333" anchor="ctr" anchorCtr="0" upright="1">
                          <a:noAutofit/>
                        </wps:bodyPr>
                      </wps:wsp>
                      <wps:wsp>
                        <wps:cNvPr id="43" name="AutoShape 46"/>
                        <wps:cNvSpPr>
                          <a:spLocks noChangeArrowheads="1"/>
                        </wps:cNvSpPr>
                        <wps:spPr bwMode="auto">
                          <a:xfrm>
                            <a:off x="2809207" y="965834"/>
                            <a:ext cx="1229355" cy="307141"/>
                          </a:xfrm>
                          <a:prstGeom prst="flowChartProcess">
                            <a:avLst/>
                          </a:prstGeom>
                          <a:solidFill>
                            <a:srgbClr val="CCCC99"/>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0033"/>
                                  </a:outerShdw>
                                </a:effectLst>
                              </a14:hiddenEffects>
                            </a:ext>
                          </a:extLst>
                        </wps:spPr>
                        <wps:txbx>
                          <w:txbxContent>
                            <w:p w14:paraId="0E588CEF" w14:textId="77777777" w:rsidR="00854AFA" w:rsidRPr="00C20313" w:rsidRDefault="00854AFA" w:rsidP="00C45A8B">
                              <w:pPr>
                                <w:jc w:val="center"/>
                                <w:rPr>
                                  <w:rFonts w:cs="Arial"/>
                                  <w:color w:val="000000"/>
                                  <w:sz w:val="19"/>
                                  <w:szCs w:val="28"/>
                                </w:rPr>
                              </w:pPr>
                              <w:r w:rsidRPr="00C20313">
                                <w:rPr>
                                  <w:rFonts w:cs="Arial"/>
                                  <w:color w:val="000000"/>
                                  <w:sz w:val="19"/>
                                  <w:szCs w:val="28"/>
                                </w:rPr>
                                <w:t>Trip Generation</w:t>
                              </w:r>
                            </w:p>
                          </w:txbxContent>
                        </wps:txbx>
                        <wps:bodyPr rot="0" vert="horz" wrap="square" lIns="52665" tIns="26333" rIns="52665" bIns="26333" anchor="ctr" anchorCtr="0" upright="1">
                          <a:noAutofit/>
                        </wps:bodyPr>
                      </wps:wsp>
                      <wps:wsp>
                        <wps:cNvPr id="44" name="AutoShape 47"/>
                        <wps:cNvSpPr>
                          <a:spLocks noChangeArrowheads="1"/>
                        </wps:cNvSpPr>
                        <wps:spPr bwMode="auto">
                          <a:xfrm>
                            <a:off x="2809207" y="1492694"/>
                            <a:ext cx="1229355" cy="307141"/>
                          </a:xfrm>
                          <a:prstGeom prst="flowChartProcess">
                            <a:avLst/>
                          </a:prstGeom>
                          <a:solidFill>
                            <a:srgbClr val="CCCC99"/>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0033"/>
                                  </a:outerShdw>
                                </a:effectLst>
                              </a14:hiddenEffects>
                            </a:ext>
                          </a:extLst>
                        </wps:spPr>
                        <wps:txbx>
                          <w:txbxContent>
                            <w:p w14:paraId="45D91FA7" w14:textId="77777777" w:rsidR="00854AFA" w:rsidRPr="00C20313" w:rsidRDefault="00854AFA" w:rsidP="00C45A8B">
                              <w:pPr>
                                <w:jc w:val="center"/>
                                <w:rPr>
                                  <w:rFonts w:cs="Arial"/>
                                  <w:color w:val="000000"/>
                                  <w:sz w:val="19"/>
                                  <w:szCs w:val="28"/>
                                </w:rPr>
                              </w:pPr>
                              <w:r w:rsidRPr="00C20313">
                                <w:rPr>
                                  <w:rFonts w:cs="Arial"/>
                                  <w:color w:val="000000"/>
                                  <w:sz w:val="19"/>
                                  <w:szCs w:val="28"/>
                                </w:rPr>
                                <w:t>Trip Distribution</w:t>
                              </w:r>
                            </w:p>
                          </w:txbxContent>
                        </wps:txbx>
                        <wps:bodyPr rot="0" vert="horz" wrap="square" lIns="52665" tIns="26333" rIns="52665" bIns="26333" anchor="ctr" anchorCtr="0" upright="1">
                          <a:noAutofit/>
                        </wps:bodyPr>
                      </wps:wsp>
                      <wps:wsp>
                        <wps:cNvPr id="45" name="AutoShape 48"/>
                        <wps:cNvSpPr>
                          <a:spLocks noChangeArrowheads="1"/>
                        </wps:cNvSpPr>
                        <wps:spPr bwMode="auto">
                          <a:xfrm>
                            <a:off x="2809207" y="2019555"/>
                            <a:ext cx="1229355" cy="307141"/>
                          </a:xfrm>
                          <a:prstGeom prst="flowChartProcess">
                            <a:avLst/>
                          </a:prstGeom>
                          <a:solidFill>
                            <a:srgbClr val="CCCC99"/>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0033"/>
                                  </a:outerShdw>
                                </a:effectLst>
                              </a14:hiddenEffects>
                            </a:ext>
                          </a:extLst>
                        </wps:spPr>
                        <wps:txbx>
                          <w:txbxContent>
                            <w:p w14:paraId="5D566EB0" w14:textId="77777777" w:rsidR="00854AFA" w:rsidRPr="00C20313" w:rsidRDefault="00854AFA" w:rsidP="00C45A8B">
                              <w:pPr>
                                <w:jc w:val="center"/>
                                <w:rPr>
                                  <w:rFonts w:cs="Arial"/>
                                  <w:color w:val="000000"/>
                                  <w:sz w:val="19"/>
                                  <w:szCs w:val="28"/>
                                </w:rPr>
                              </w:pPr>
                              <w:r w:rsidRPr="00C20313">
                                <w:rPr>
                                  <w:rFonts w:cs="Arial"/>
                                  <w:color w:val="000000"/>
                                  <w:sz w:val="19"/>
                                  <w:szCs w:val="28"/>
                                </w:rPr>
                                <w:t>Mode Choice</w:t>
                              </w:r>
                            </w:p>
                          </w:txbxContent>
                        </wps:txbx>
                        <wps:bodyPr rot="0" vert="horz" wrap="square" lIns="52665" tIns="26333" rIns="52665" bIns="26333" anchor="ctr" anchorCtr="0" upright="1">
                          <a:noAutofit/>
                        </wps:bodyPr>
                      </wps:wsp>
                      <wps:wsp>
                        <wps:cNvPr id="46" name="AutoShape 49"/>
                        <wps:cNvSpPr>
                          <a:spLocks noChangeArrowheads="1"/>
                        </wps:cNvSpPr>
                        <wps:spPr bwMode="auto">
                          <a:xfrm>
                            <a:off x="2743103" y="2971832"/>
                            <a:ext cx="1371551" cy="306673"/>
                          </a:xfrm>
                          <a:prstGeom prst="flowChartProcess">
                            <a:avLst/>
                          </a:prstGeom>
                          <a:solidFill>
                            <a:srgbClr val="CCCC99"/>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0033"/>
                                  </a:outerShdw>
                                </a:effectLst>
                              </a14:hiddenEffects>
                            </a:ext>
                          </a:extLst>
                        </wps:spPr>
                        <wps:txbx>
                          <w:txbxContent>
                            <w:p w14:paraId="7714DE64" w14:textId="77777777" w:rsidR="00854AFA" w:rsidRPr="00C20313" w:rsidRDefault="00854AFA" w:rsidP="00C45A8B">
                              <w:pPr>
                                <w:jc w:val="center"/>
                                <w:rPr>
                                  <w:rFonts w:cs="Arial"/>
                                  <w:color w:val="000000"/>
                                  <w:sz w:val="19"/>
                                  <w:szCs w:val="28"/>
                                </w:rPr>
                              </w:pPr>
                              <w:r w:rsidRPr="00C20313">
                                <w:rPr>
                                  <w:rFonts w:cs="Arial"/>
                                  <w:color w:val="000000"/>
                                  <w:sz w:val="19"/>
                                  <w:szCs w:val="28"/>
                                </w:rPr>
                                <w:t>Trip Assignment</w:t>
                              </w:r>
                            </w:p>
                          </w:txbxContent>
                        </wps:txbx>
                        <wps:bodyPr rot="0" vert="horz" wrap="square" lIns="52665" tIns="26333" rIns="52665" bIns="26333" anchor="ctr" anchorCtr="0" upright="1">
                          <a:noAutofit/>
                        </wps:bodyPr>
                      </wps:wsp>
                      <wps:wsp>
                        <wps:cNvPr id="47" name="AutoShape 50"/>
                        <wps:cNvCnPr>
                          <a:cxnSpLocks noChangeShapeType="1"/>
                          <a:stCxn id="41" idx="2"/>
                          <a:endCxn id="43" idx="0"/>
                        </wps:cNvCnPr>
                        <wps:spPr bwMode="auto">
                          <a:xfrm>
                            <a:off x="3424123" y="526861"/>
                            <a:ext cx="476" cy="438973"/>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33"/>
                                  </a:outerShdw>
                                </a:effectLst>
                              </a14:hiddenEffects>
                            </a:ext>
                          </a:extLst>
                        </wps:spPr>
                        <wps:bodyPr/>
                      </wps:wsp>
                      <wps:wsp>
                        <wps:cNvPr id="48" name="AutoShape 51"/>
                        <wps:cNvCnPr>
                          <a:cxnSpLocks noChangeShapeType="1"/>
                          <a:stCxn id="43" idx="2"/>
                          <a:endCxn id="44" idx="0"/>
                        </wps:cNvCnPr>
                        <wps:spPr bwMode="auto">
                          <a:xfrm>
                            <a:off x="3424123" y="1272974"/>
                            <a:ext cx="476" cy="21972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33"/>
                                  </a:outerShdw>
                                </a:effectLst>
                              </a14:hiddenEffects>
                            </a:ext>
                          </a:extLst>
                        </wps:spPr>
                        <wps:bodyPr/>
                      </wps:wsp>
                      <wps:wsp>
                        <wps:cNvPr id="49" name="AutoShape 52"/>
                        <wps:cNvCnPr>
                          <a:cxnSpLocks noChangeShapeType="1"/>
                          <a:stCxn id="44" idx="2"/>
                          <a:endCxn id="45" idx="0"/>
                        </wps:cNvCnPr>
                        <wps:spPr bwMode="auto">
                          <a:xfrm>
                            <a:off x="3424123" y="1799368"/>
                            <a:ext cx="476" cy="21972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33"/>
                                  </a:outerShdw>
                                </a:effectLst>
                              </a14:hiddenEffects>
                            </a:ext>
                          </a:extLst>
                        </wps:spPr>
                        <wps:bodyPr/>
                      </wps:wsp>
                      <wps:wsp>
                        <wps:cNvPr id="50" name="AutoShape 53"/>
                        <wps:cNvSpPr>
                          <a:spLocks noChangeArrowheads="1"/>
                        </wps:cNvSpPr>
                        <wps:spPr bwMode="auto">
                          <a:xfrm>
                            <a:off x="1448594" y="746114"/>
                            <a:ext cx="1053393" cy="746581"/>
                          </a:xfrm>
                          <a:prstGeom prst="flowChartAlternateProcess">
                            <a:avLst/>
                          </a:prstGeom>
                          <a:solidFill>
                            <a:srgbClr val="FFFF99"/>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0033"/>
                                  </a:outerShdw>
                                </a:effectLst>
                              </a14:hiddenEffects>
                            </a:ext>
                          </a:extLst>
                        </wps:spPr>
                        <wps:txbx>
                          <w:txbxContent>
                            <w:p w14:paraId="228F2917" w14:textId="77777777" w:rsidR="00854AFA" w:rsidRPr="00C20313" w:rsidRDefault="00854AFA" w:rsidP="00C45A8B">
                              <w:pPr>
                                <w:jc w:val="center"/>
                                <w:rPr>
                                  <w:rFonts w:cs="Arial"/>
                                  <w:color w:val="000000"/>
                                  <w:sz w:val="19"/>
                                  <w:szCs w:val="28"/>
                                </w:rPr>
                              </w:pPr>
                              <w:r w:rsidRPr="00C20313">
                                <w:rPr>
                                  <w:rFonts w:cs="Arial"/>
                                  <w:color w:val="000000"/>
                                  <w:sz w:val="19"/>
                                  <w:szCs w:val="28"/>
                                </w:rPr>
                                <w:t>Level-of-Service Matrices (skims)</w:t>
                              </w:r>
                            </w:p>
                          </w:txbxContent>
                        </wps:txbx>
                        <wps:bodyPr rot="0" vert="horz" wrap="square" lIns="52665" tIns="26333" rIns="52665" bIns="26333" anchor="ctr" anchorCtr="0" upright="1">
                          <a:noAutofit/>
                        </wps:bodyPr>
                      </wps:wsp>
                      <wps:wsp>
                        <wps:cNvPr id="51" name="AutoShape 54"/>
                        <wps:cNvCnPr>
                          <a:cxnSpLocks noChangeShapeType="1"/>
                          <a:stCxn id="42" idx="3"/>
                          <a:endCxn id="50" idx="1"/>
                        </wps:cNvCnPr>
                        <wps:spPr bwMode="auto">
                          <a:xfrm>
                            <a:off x="1053393" y="1119638"/>
                            <a:ext cx="395201" cy="467"/>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33"/>
                                  </a:outerShdw>
                                </a:effectLst>
                              </a14:hiddenEffects>
                            </a:ext>
                          </a:extLst>
                        </wps:spPr>
                        <wps:bodyPr/>
                      </wps:wsp>
                      <wps:wsp>
                        <wps:cNvPr id="52" name="AutoShape 55"/>
                        <wps:cNvCnPr>
                          <a:cxnSpLocks noChangeShapeType="1"/>
                          <a:stCxn id="50" idx="2"/>
                          <a:endCxn id="44" idx="1"/>
                        </wps:cNvCnPr>
                        <wps:spPr bwMode="auto">
                          <a:xfrm rot="16200000" flipH="1">
                            <a:off x="2315466" y="1152757"/>
                            <a:ext cx="153804" cy="833679"/>
                          </a:xfrm>
                          <a:prstGeom prst="bentConnector2">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33"/>
                                  </a:outerShdw>
                                </a:effectLst>
                              </a14:hiddenEffects>
                            </a:ext>
                          </a:extLst>
                        </wps:spPr>
                        <wps:bodyPr/>
                      </wps:wsp>
                      <wps:wsp>
                        <wps:cNvPr id="53" name="AutoShape 56"/>
                        <wps:cNvCnPr>
                          <a:cxnSpLocks noChangeShapeType="1"/>
                          <a:stCxn id="50" idx="2"/>
                          <a:endCxn id="45" idx="1"/>
                        </wps:cNvCnPr>
                        <wps:spPr bwMode="auto">
                          <a:xfrm rot="16200000" flipH="1">
                            <a:off x="2052269" y="1415954"/>
                            <a:ext cx="680197" cy="833679"/>
                          </a:xfrm>
                          <a:prstGeom prst="bentConnector2">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33"/>
                                  </a:outerShdw>
                                </a:effectLst>
                              </a14:hiddenEffects>
                            </a:ext>
                          </a:extLst>
                        </wps:spPr>
                        <wps:bodyPr/>
                      </wps:wsp>
                      <wps:wsp>
                        <wps:cNvPr id="54" name="AutoShape 57"/>
                        <wps:cNvCnPr>
                          <a:cxnSpLocks noChangeShapeType="1"/>
                          <a:stCxn id="42" idx="2"/>
                          <a:endCxn id="46" idx="1"/>
                        </wps:cNvCnPr>
                        <wps:spPr bwMode="auto">
                          <a:xfrm rot="16200000" flipH="1">
                            <a:off x="774366" y="1157371"/>
                            <a:ext cx="1720829" cy="2216168"/>
                          </a:xfrm>
                          <a:prstGeom prst="bentConnector2">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33"/>
                                  </a:outerShdw>
                                </a:effectLst>
                              </a14:hiddenEffects>
                            </a:ext>
                          </a:extLst>
                        </wps:spPr>
                        <wps:bodyPr/>
                      </wps:wsp>
                      <wps:wsp>
                        <wps:cNvPr id="55" name="AutoShape 58"/>
                        <wps:cNvSpPr>
                          <a:spLocks noChangeArrowheads="1"/>
                        </wps:cNvSpPr>
                        <wps:spPr bwMode="auto">
                          <a:xfrm>
                            <a:off x="4343405" y="2400092"/>
                            <a:ext cx="1229355" cy="685807"/>
                          </a:xfrm>
                          <a:prstGeom prst="flowChartProcess">
                            <a:avLst/>
                          </a:prstGeom>
                          <a:solidFill>
                            <a:srgbClr val="CCCC99"/>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0033"/>
                                  </a:outerShdw>
                                </a:effectLst>
                              </a14:hiddenEffects>
                            </a:ext>
                          </a:extLst>
                        </wps:spPr>
                        <wps:txbx>
                          <w:txbxContent>
                            <w:p w14:paraId="425C4638" w14:textId="77777777" w:rsidR="00854AFA" w:rsidRPr="00C20313" w:rsidRDefault="00854AFA" w:rsidP="00C45A8B">
                              <w:pPr>
                                <w:jc w:val="center"/>
                                <w:rPr>
                                  <w:rFonts w:cs="Arial"/>
                                  <w:color w:val="000000"/>
                                  <w:sz w:val="19"/>
                                  <w:szCs w:val="28"/>
                                </w:rPr>
                              </w:pPr>
                              <w:r>
                                <w:rPr>
                                  <w:rFonts w:cs="Arial"/>
                                  <w:color w:val="000000"/>
                                  <w:sz w:val="19"/>
                                  <w:szCs w:val="28"/>
                                </w:rPr>
                                <w:t>Commercial Vehicles and External Station Analysis</w:t>
                              </w:r>
                            </w:p>
                          </w:txbxContent>
                        </wps:txbx>
                        <wps:bodyPr rot="0" vert="horz" wrap="square" lIns="52665" tIns="26333" rIns="52665" bIns="26333" anchor="ctr" anchorCtr="0" upright="1">
                          <a:noAutofit/>
                        </wps:bodyPr>
                      </wps:wsp>
                      <wps:wsp>
                        <wps:cNvPr id="56" name="AutoShape 59"/>
                        <wps:cNvSpPr>
                          <a:spLocks noChangeArrowheads="1"/>
                        </wps:cNvSpPr>
                        <wps:spPr bwMode="auto">
                          <a:xfrm>
                            <a:off x="2743103" y="2514627"/>
                            <a:ext cx="1343968" cy="306673"/>
                          </a:xfrm>
                          <a:prstGeom prst="flowChartProcess">
                            <a:avLst/>
                          </a:prstGeom>
                          <a:solidFill>
                            <a:srgbClr val="CCCC99"/>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0033"/>
                                  </a:outerShdw>
                                </a:effectLst>
                              </a14:hiddenEffects>
                            </a:ext>
                          </a:extLst>
                        </wps:spPr>
                        <wps:txbx>
                          <w:txbxContent>
                            <w:p w14:paraId="0F3700B2" w14:textId="77777777" w:rsidR="00854AFA" w:rsidRPr="00C20313" w:rsidRDefault="00854AFA" w:rsidP="00C45A8B">
                              <w:pPr>
                                <w:jc w:val="center"/>
                                <w:rPr>
                                  <w:rFonts w:cs="Arial"/>
                                  <w:color w:val="000000"/>
                                  <w:sz w:val="19"/>
                                  <w:szCs w:val="28"/>
                                </w:rPr>
                              </w:pPr>
                              <w:r>
                                <w:rPr>
                                  <w:rFonts w:cs="Arial"/>
                                  <w:color w:val="000000"/>
                                  <w:sz w:val="19"/>
                                  <w:szCs w:val="28"/>
                                </w:rPr>
                                <w:t>Time of Day</w:t>
                              </w:r>
                            </w:p>
                          </w:txbxContent>
                        </wps:txbx>
                        <wps:bodyPr rot="0" vert="horz" wrap="square" lIns="52665" tIns="26333" rIns="52665" bIns="26333" anchor="ctr" anchorCtr="0" upright="1">
                          <a:noAutofit/>
                        </wps:bodyPr>
                      </wps:wsp>
                      <wps:wsp>
                        <wps:cNvPr id="57" name="Line 60"/>
                        <wps:cNvCnPr/>
                        <wps:spPr bwMode="auto">
                          <a:xfrm flipH="1">
                            <a:off x="4114654" y="2629162"/>
                            <a:ext cx="228750" cy="4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AutoShape 61"/>
                        <wps:cNvCnPr>
                          <a:cxnSpLocks noChangeShapeType="1"/>
                          <a:stCxn id="45" idx="2"/>
                        </wps:cNvCnPr>
                        <wps:spPr bwMode="auto">
                          <a:xfrm>
                            <a:off x="3424123" y="2326696"/>
                            <a:ext cx="4756" cy="147259"/>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33"/>
                                  </a:outerShdw>
                                </a:effectLst>
                              </a14:hiddenEffects>
                            </a:ext>
                          </a:extLst>
                        </wps:spPr>
                        <wps:bodyPr/>
                      </wps:wsp>
                      <wps:wsp>
                        <wps:cNvPr id="59" name="AutoShape 62"/>
                        <wps:cNvCnPr>
                          <a:cxnSpLocks noChangeShapeType="1"/>
                        </wps:cNvCnPr>
                        <wps:spPr bwMode="auto">
                          <a:xfrm>
                            <a:off x="3428879" y="2857764"/>
                            <a:ext cx="5231" cy="147259"/>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0033"/>
                                  </a:outerShdw>
                                </a:effectLst>
                              </a14:hiddenEffects>
                            </a:ext>
                          </a:extLst>
                        </wps:spPr>
                        <wps:bodyPr/>
                      </wps:wsp>
                    </wpc:wpc>
                  </a:graphicData>
                </a:graphic>
              </wp:inline>
            </w:drawing>
          </mc:Choice>
          <mc:Fallback>
            <w:pict>
              <v:group w14:anchorId="23F85462" id="Canvas 42" o:spid="_x0000_s1026" style="width:443.4pt;height:261pt;mso-position-horizontal-relative:char;mso-position-vertical-relative:line" coordsize="5631180,3314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31180;height:3314700;visibility:visible;mso-wrap-style:square">
                  <v:fill o:detectmouseclick="t"/>
                  <v:path o:connecttype="none"/>
                </v:shape>
                <v:shapetype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44" o:spid="_x0000_s1028" type="#_x0000_t176" style="position:absolute;left:2809207;width:1229355;height:52686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pG3dwgAA&#10;ANsAAAAPAAAAZHJzL2Rvd25yZXYueG1sRI/disIwFITvhX2HcBa8kTXtKmXtGmURFgSv/HmAQ3Ps&#10;j81JSWKtb28EwcthZr5hluvBtKIn52vLCtJpAoK4sLrmUsHp+P/1A8IHZI2tZVJwJw/r1cdoibm2&#10;N95TfwiliBD2OSqoQuhyKX1RkUE/tR1x9M7WGQxRulJqh7cIN638TpJMGqw5LlTY0aai4nK4GgVN&#10;SpNT02Vln6T2spixa8J+p9T4c/j7BRFoCO/wq73VCuYpPL/EHyB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akbd3CAAAA2wAAAA8AAAAAAAAAAAAAAAAAlwIAAGRycy9kb3du&#10;cmV2LnhtbFBLBQYAAAAABAAEAPUAAACGAwAAAAA=&#10;" fillcolor="#c9f">
                  <v:shadow color="#303" opacity="1" mv:blur="0" offset="2pt,2pt"/>
                  <v:textbox inset="52665emu,26333emu,52665emu,26333emu">
                    <w:txbxContent>
                      <w:p w14:paraId="217F93B7" w14:textId="77777777" w:rsidR="00854AFA" w:rsidRPr="00C20313" w:rsidRDefault="00854AFA" w:rsidP="00C45A8B">
                        <w:pPr>
                          <w:jc w:val="center"/>
                          <w:rPr>
                            <w:rFonts w:cs="Arial"/>
                            <w:color w:val="000000"/>
                            <w:sz w:val="19"/>
                            <w:szCs w:val="28"/>
                          </w:rPr>
                        </w:pPr>
                        <w:r w:rsidRPr="00C20313">
                          <w:rPr>
                            <w:rFonts w:cs="Arial"/>
                            <w:color w:val="000000"/>
                            <w:sz w:val="19"/>
                            <w:szCs w:val="28"/>
                          </w:rPr>
                          <w:t xml:space="preserve">Zonal Demographics &amp; </w:t>
                        </w:r>
                        <w:r>
                          <w:rPr>
                            <w:rFonts w:cs="Arial"/>
                            <w:color w:val="000000"/>
                            <w:sz w:val="19"/>
                            <w:szCs w:val="28"/>
                          </w:rPr>
                          <w:t>Land Use Data</w:t>
                        </w:r>
                      </w:p>
                    </w:txbxContent>
                  </v:textbox>
                </v:shape>
                <v:shape id="AutoShape 45" o:spid="_x0000_s1029" type="#_x0000_t176" style="position:absolute;top:834002;width:1053393;height:5708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dvOqwQAA&#10;ANsAAAAPAAAAZHJzL2Rvd25yZXYueG1sRI/disIwFITvF3yHcIS9WTStiqzVKCIIgle6PsChOfbH&#10;5qQksXbf3giCl8PMfMOsNr1pREfOV5YVpOMEBHFudcWFgsvffvQLwgdkjY1lUvBPHjbrwdcKM20f&#10;fKLuHAoRIewzVFCG0GZS+rwkg35sW+LoXa0zGKJ0hdQOHxFuGjlJkrk0WHFcKLGlXUn57Xw3CuqU&#10;fi51Oy+6JLW3xZRdHU5Hpb6H/XYJIlAfPuF3+6AVzCbw+hJ/gFw/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9nbzqsEAAADbAAAADwAAAAAAAAAAAAAAAACXAgAAZHJzL2Rvd25y&#10;ZXYueG1sUEsFBgAAAAAEAAQA9QAAAIUDAAAAAA==&#10;" fillcolor="#c9f">
                  <v:shadow color="#303" opacity="1" mv:blur="0" offset="2pt,2pt"/>
                  <v:textbox inset="52665emu,26333emu,52665emu,26333emu">
                    <w:txbxContent>
                      <w:p w14:paraId="1A1573E4" w14:textId="77777777" w:rsidR="00854AFA" w:rsidRPr="00C20313" w:rsidRDefault="00854AFA" w:rsidP="00C45A8B">
                        <w:pPr>
                          <w:jc w:val="center"/>
                          <w:rPr>
                            <w:rFonts w:cs="Arial"/>
                            <w:color w:val="000000"/>
                            <w:sz w:val="19"/>
                            <w:szCs w:val="28"/>
                          </w:rPr>
                        </w:pPr>
                        <w:r>
                          <w:rPr>
                            <w:rFonts w:cs="Arial"/>
                            <w:color w:val="000000"/>
                            <w:sz w:val="19"/>
                            <w:szCs w:val="28"/>
                          </w:rPr>
                          <w:t>Highway Ne</w:t>
                        </w:r>
                        <w:r w:rsidRPr="00C20313">
                          <w:rPr>
                            <w:rFonts w:cs="Arial"/>
                            <w:color w:val="000000"/>
                            <w:sz w:val="19"/>
                            <w:szCs w:val="28"/>
                          </w:rPr>
                          <w:t>tworks</w:t>
                        </w:r>
                      </w:p>
                    </w:txbxContent>
                  </v:textbox>
                </v:shape>
                <v:shapetype id="_x0000_t109" coordsize="21600,21600" o:spt="109" path="m0,0l0,21600,21600,21600,21600,0xe">
                  <v:stroke joinstyle="miter"/>
                  <v:path gradientshapeok="t" o:connecttype="rect"/>
                </v:shapetype>
                <v:shape id="AutoShape 46" o:spid="_x0000_s1030" type="#_x0000_t109" style="position:absolute;left:2809207;top:965834;width:1229355;height:30714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MnQcxQAA&#10;ANsAAAAPAAAAZHJzL2Rvd25yZXYueG1sRI/dasJAFITvC77DcoTe1U201BBdRQTBQlvx7/6QPSbB&#10;7Nm4uzVpn75bKPRymJlvmPmyN424k/O1ZQXpKAFBXFhdc6ngdNw8ZSB8QNbYWCYFX+RhuRg8zDHX&#10;tuM93Q+hFBHCPkcFVQhtLqUvKjLoR7Yljt7FOoMhSldK7bCLcNPIcZK8SIM1x4UKW1pXVFwPn0aB&#10;zrLvy+vu/JG+v527W1ZO09vVKfU47FczEIH68B/+a2+1gucJ/H6JP0Auf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QydBzFAAAA2wAAAA8AAAAAAAAAAAAAAAAAlwIAAGRycy9k&#10;b3ducmV2LnhtbFBLBQYAAAAABAAEAPUAAACJAwAAAAA=&#10;" fillcolor="#cc9">
                  <v:shadow color="#303" opacity="1" mv:blur="0" offset="2pt,2pt"/>
                  <v:textbox inset="52665emu,26333emu,52665emu,26333emu">
                    <w:txbxContent>
                      <w:p w14:paraId="0E588CEF" w14:textId="77777777" w:rsidR="00854AFA" w:rsidRPr="00C20313" w:rsidRDefault="00854AFA" w:rsidP="00C45A8B">
                        <w:pPr>
                          <w:jc w:val="center"/>
                          <w:rPr>
                            <w:rFonts w:cs="Arial"/>
                            <w:color w:val="000000"/>
                            <w:sz w:val="19"/>
                            <w:szCs w:val="28"/>
                          </w:rPr>
                        </w:pPr>
                        <w:r w:rsidRPr="00C20313">
                          <w:rPr>
                            <w:rFonts w:cs="Arial"/>
                            <w:color w:val="000000"/>
                            <w:sz w:val="19"/>
                            <w:szCs w:val="28"/>
                          </w:rPr>
                          <w:t>Trip Generation</w:t>
                        </w:r>
                      </w:p>
                    </w:txbxContent>
                  </v:textbox>
                </v:shape>
                <v:shape id="AutoShape 47" o:spid="_x0000_s1031" type="#_x0000_t109" style="position:absolute;left:2809207;top:1492694;width:1229355;height:30714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2+xoxQAA&#10;ANsAAAAPAAAAZHJzL2Rvd25yZXYueG1sRI9Ba8JAFITvQv/D8gq96SZFaoiuIoLQQq00rfdH9pkE&#10;s2/j7tbE/vquIPQ4zMw3zGI1mFZcyPnGsoJ0koAgLq1uuFLw/bUdZyB8QNbYWiYFV/KwWj6MFphr&#10;2/MnXYpQiQhhn6OCOoQul9KXNRn0E9sRR+9oncEQpaukdthHuGnlc5K8SIMNx4UaO9rUVJ6KH6NA&#10;Z9nv8W1/+Eh374f+nFWz9HxySj09Dus5iEBD+A/f269awXQKty/xB8j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vb7GjFAAAA2wAAAA8AAAAAAAAAAAAAAAAAlwIAAGRycy9k&#10;b3ducmV2LnhtbFBLBQYAAAAABAAEAPUAAACJAwAAAAA=&#10;" fillcolor="#cc9">
                  <v:shadow color="#303" opacity="1" mv:blur="0" offset="2pt,2pt"/>
                  <v:textbox inset="52665emu,26333emu,52665emu,26333emu">
                    <w:txbxContent>
                      <w:p w14:paraId="45D91FA7" w14:textId="77777777" w:rsidR="00854AFA" w:rsidRPr="00C20313" w:rsidRDefault="00854AFA" w:rsidP="00C45A8B">
                        <w:pPr>
                          <w:jc w:val="center"/>
                          <w:rPr>
                            <w:rFonts w:cs="Arial"/>
                            <w:color w:val="000000"/>
                            <w:sz w:val="19"/>
                            <w:szCs w:val="28"/>
                          </w:rPr>
                        </w:pPr>
                        <w:r w:rsidRPr="00C20313">
                          <w:rPr>
                            <w:rFonts w:cs="Arial"/>
                            <w:color w:val="000000"/>
                            <w:sz w:val="19"/>
                            <w:szCs w:val="28"/>
                          </w:rPr>
                          <w:t>Trip Distribution</w:t>
                        </w:r>
                      </w:p>
                    </w:txbxContent>
                  </v:textbox>
                </v:shape>
                <v:shape id="AutoShape 48" o:spid="_x0000_s1032" type="#_x0000_t109" style="position:absolute;left:2809207;top:2019555;width:1229355;height:30714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l0nzxQAA&#10;ANsAAAAPAAAAZHJzL2Rvd25yZXYueG1sRI/dasJAFITvC77DcoTe1U3E1hBdRQTBQlvx7/6QPSbB&#10;7Nm4uzVpn75bKPRymJlvmPmyN424k/O1ZQXpKAFBXFhdc6ngdNw8ZSB8QNbYWCYFX+RhuRg8zDHX&#10;tuM93Q+hFBHCPkcFVQhtLqUvKjLoR7Yljt7FOoMhSldK7bCLcNPIcZK8SIM1x4UKW1pXVFwPn0aB&#10;zrLvy+vu/JG+v527W1ZO09vVKfU47FczEIH68B/+a2+1gskz/H6JP0Auf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SXSfPFAAAA2wAAAA8AAAAAAAAAAAAAAAAAlwIAAGRycy9k&#10;b3ducmV2LnhtbFBLBQYAAAAABAAEAPUAAACJAwAAAAA=&#10;" fillcolor="#cc9">
                  <v:shadow color="#303" opacity="1" mv:blur="0" offset="2pt,2pt"/>
                  <v:textbox inset="52665emu,26333emu,52665emu,26333emu">
                    <w:txbxContent>
                      <w:p w14:paraId="5D566EB0" w14:textId="77777777" w:rsidR="00854AFA" w:rsidRPr="00C20313" w:rsidRDefault="00854AFA" w:rsidP="00C45A8B">
                        <w:pPr>
                          <w:jc w:val="center"/>
                          <w:rPr>
                            <w:rFonts w:cs="Arial"/>
                            <w:color w:val="000000"/>
                            <w:sz w:val="19"/>
                            <w:szCs w:val="28"/>
                          </w:rPr>
                        </w:pPr>
                        <w:r w:rsidRPr="00C20313">
                          <w:rPr>
                            <w:rFonts w:cs="Arial"/>
                            <w:color w:val="000000"/>
                            <w:sz w:val="19"/>
                            <w:szCs w:val="28"/>
                          </w:rPr>
                          <w:t>Mode Choice</w:t>
                        </w:r>
                      </w:p>
                    </w:txbxContent>
                  </v:textbox>
                </v:shape>
                <v:shape id="AutoShape 49" o:spid="_x0000_s1033" type="#_x0000_t109" style="position:absolute;left:2743103;top:2971832;width:1371551;height:30667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RdeExQAA&#10;ANsAAAAPAAAAZHJzL2Rvd25yZXYueG1sRI9ba8JAFITfC/6H5Qh9q5tI0RBdRQRBoRfq5f2QPSbB&#10;7Nm4u5q0v75bEPo4zMw3zHzZm0bcyfnasoJ0lIAgLqyuuVRwPGxeMhA+IGtsLJOCb/KwXAye5phr&#10;2/EX3fehFBHCPkcFVQhtLqUvKjLoR7Yljt7ZOoMhSldK7bCLcNPIcZJMpMGa40KFLa0rKi77m1Gg&#10;s+znvPs8faTvb6fumpXT9HpxSj0P+9UMRKA+/Icf7a1W8DqBvy/xB8jF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RF14TFAAAA2wAAAA8AAAAAAAAAAAAAAAAAlwIAAGRycy9k&#10;b3ducmV2LnhtbFBLBQYAAAAABAAEAPUAAACJAwAAAAA=&#10;" fillcolor="#cc9">
                  <v:shadow color="#303" opacity="1" mv:blur="0" offset="2pt,2pt"/>
                  <v:textbox inset="52665emu,26333emu,52665emu,26333emu">
                    <w:txbxContent>
                      <w:p w14:paraId="7714DE64" w14:textId="77777777" w:rsidR="00854AFA" w:rsidRPr="00C20313" w:rsidRDefault="00854AFA" w:rsidP="00C45A8B">
                        <w:pPr>
                          <w:jc w:val="center"/>
                          <w:rPr>
                            <w:rFonts w:cs="Arial"/>
                            <w:color w:val="000000"/>
                            <w:sz w:val="19"/>
                            <w:szCs w:val="28"/>
                          </w:rPr>
                        </w:pPr>
                        <w:r w:rsidRPr="00C20313">
                          <w:rPr>
                            <w:rFonts w:cs="Arial"/>
                            <w:color w:val="000000"/>
                            <w:sz w:val="19"/>
                            <w:szCs w:val="28"/>
                          </w:rPr>
                          <w:t>Trip Assignment</w:t>
                        </w:r>
                      </w:p>
                    </w:txbxContent>
                  </v:textbox>
                </v:shape>
                <v:shapetype id="_x0000_t32" coordsize="21600,21600" o:spt="32" o:oned="t" path="m0,0l21600,21600e" filled="f">
                  <v:path arrowok="t" fillok="f" o:connecttype="none"/>
                  <o:lock v:ext="edit" shapetype="t"/>
                </v:shapetype>
                <v:shape id="AutoShape 50" o:spid="_x0000_s1034" type="#_x0000_t32" style="position:absolute;left:3424123;top:526861;width:476;height:43897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HgTTcQAAADbAAAADwAAAGRycy9kb3ducmV2LnhtbESPQWvCQBSE7wX/w/IEb3WjiErqKiII&#10;IoJtFGlvj+xrEpJ9G7JrjP76bkHwOMzMN8xi1ZlKtNS4wrKC0TACQZxaXXCm4Hzavs9BOI+ssbJM&#10;Cu7kYLXsvS0w1vbGX9QmPhMBwi5GBbn3dSylS3My6Ia2Jg7er20M+iCbTOoGbwFuKjmOoqk0WHBY&#10;yLGmTU5pmVyNAjyW6zT5Ke/76eFxSb4xa337qdSg360/QHjq/Cv8bO+0gskM/r+EHyCX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IeBNNxAAAANsAAAAPAAAAAAAAAAAA&#10;AAAAAKECAABkcnMvZG93bnJldi54bWxQSwUGAAAAAAQABAD5AAAAkgMAAAAA&#10;">
                  <v:stroke endarrow="block"/>
                  <v:shadow color="#303" opacity="1" mv:blur="0" offset="2pt,2pt"/>
                </v:shape>
                <v:shape id="AutoShape 51" o:spid="_x0000_s1035" type="#_x0000_t32" style="position:absolute;left:3424123;top:1272974;width:476;height:219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eeHP8EAAADbAAAADwAAAGRycy9kb3ducmV2LnhtbERPW2vCMBR+H/gfwhF8m+lEZHRGkcFg&#10;yMBZRebboTm2pc1JSbJe/PXLg7DHj+++3g6mER05X1lW8DJPQBDnVldcKDifPp5fQfiArLGxTApG&#10;8rDdTJ7WmGrb85G6LBQihrBPUUEZQptK6fOSDPq5bYkjd7POYIjQFVI77GO4aeQiSVbSYMWxocSW&#10;3kvK6+zXKMBDvcuzaz3uV1/3S/aDRRe6b6Vm02H3BiLQEP7FD/enVrCMY+OX+APk5g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554c/wQAAANsAAAAPAAAAAAAAAAAAAAAA&#10;AKECAABkcnMvZG93bnJldi54bWxQSwUGAAAAAAQABAD5AAAAjwMAAAAA&#10;">
                  <v:stroke endarrow="block"/>
                  <v:shadow color="#303" opacity="1" mv:blur="0" offset="2pt,2pt"/>
                </v:shape>
                <v:shape id="AutoShape 52" o:spid="_x0000_s1036" type="#_x0000_t32" style="position:absolute;left:3424123;top:1799368;width:476;height:2197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qsipMQAAADbAAAADwAAAGRycy9kb3ducmV2LnhtbESPQWvCQBSE7wX/w/IEb3WjiGjqKiII&#10;IoJtFGlvj+xrEpJ9G7JrjP76bkHwOMzMN8xi1ZlKtNS4wrKC0TACQZxaXXCm4Hzavs9AOI+ssbJM&#10;Cu7kYLXsvS0w1vbGX9QmPhMBwi5GBbn3dSylS3My6Ia2Jg7er20M+iCbTOoGbwFuKjmOoqk0WHBY&#10;yLGmTU5pmVyNAjyW6zT5Ke/76eFxSb4xa337qdSg360/QHjq/Cv8bO+0gskc/r+EHyCX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WqyKkxAAAANsAAAAPAAAAAAAAAAAA&#10;AAAAAKECAABkcnMvZG93bnJldi54bWxQSwUGAAAAAAQABAD5AAAAkgMAAAAA&#10;">
                  <v:stroke endarrow="block"/>
                  <v:shadow color="#303" opacity="1" mv:blur="0" offset="2pt,2pt"/>
                </v:shape>
                <v:shape id="AutoShape 53" o:spid="_x0000_s1037" type="#_x0000_t176" style="position:absolute;left:1448594;top:746114;width:1053393;height:74658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qOr9vwAA&#10;ANsAAAAPAAAAZHJzL2Rvd25yZXYueG1sRE9Ni8IwEL0v+B/CCN7WVEGRalpkRfGo3YIeh2a27W4z&#10;qU3U6q83B2GPj/e9SnvTiBt1rrasYDKOQBAXVtdcKsi/t58LEM4ja2wsk4IHOUiTwccKY23vfKRb&#10;5ksRQtjFqKDyvo2ldEVFBt3YtsSB+7GdQR9gV0rd4T2Em0ZOo2guDdYcGips6aui4i+7GgW/FF3W&#10;uDhlBynzzfT6POPuYpUaDfv1EoSn3v+L3+69VjAL68OX8ANk8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Ko6v2/AAAA2wAAAA8AAAAAAAAAAAAAAAAAlwIAAGRycy9kb3ducmV2&#10;LnhtbFBLBQYAAAAABAAEAPUAAACDAwAAAAA=&#10;" fillcolor="#ff9">
                  <v:shadow color="#303" opacity="1" mv:blur="0" offset="2pt,2pt"/>
                  <v:textbox inset="52665emu,26333emu,52665emu,26333emu">
                    <w:txbxContent>
                      <w:p w14:paraId="228F2917" w14:textId="77777777" w:rsidR="00854AFA" w:rsidRPr="00C20313" w:rsidRDefault="00854AFA" w:rsidP="00C45A8B">
                        <w:pPr>
                          <w:jc w:val="center"/>
                          <w:rPr>
                            <w:rFonts w:cs="Arial"/>
                            <w:color w:val="000000"/>
                            <w:sz w:val="19"/>
                            <w:szCs w:val="28"/>
                          </w:rPr>
                        </w:pPr>
                        <w:r w:rsidRPr="00C20313">
                          <w:rPr>
                            <w:rFonts w:cs="Arial"/>
                            <w:color w:val="000000"/>
                            <w:sz w:val="19"/>
                            <w:szCs w:val="28"/>
                          </w:rPr>
                          <w:t>Level-of-Service Matrices (skims)</w:t>
                        </w:r>
                      </w:p>
                    </w:txbxContent>
                  </v:textbox>
                </v:shape>
                <v:shape id="AutoShape 54" o:spid="_x0000_s1038" type="#_x0000_t32" style="position:absolute;left:1053393;top:1119638;width:395201;height:46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QS4f8UAAADbAAAADwAAAGRycy9kb3ducmV2LnhtbESPQWvCQBSE74X+h+UJvTWbCEpJs0oQ&#10;ClKEtlGk3h7ZZxKSfRuy2xj767uC0OMwM98w2XoynRhpcI1lBUkUgyAurW64UnDYvz2/gHAeWWNn&#10;mRRcycF69fiQYarthb9oLHwlAoRdigpq7/tUSlfWZNBFticO3tkOBn2QQyX1gJcAN52cx/FSGmw4&#10;LNTY06amsi1+jAL8aPOyOLXX9+Xu91h8YzX68VOpp9mUv4LwNPn/8L291QoWCdy+hB8gV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QS4f8UAAADbAAAADwAAAAAAAAAA&#10;AAAAAAChAgAAZHJzL2Rvd25yZXYueG1sUEsFBgAAAAAEAAQA+QAAAJMDAAAAAA==&#10;">
                  <v:stroke endarrow="block"/>
                  <v:shadow color="#303" opacity="1" mv:blur="0" offset="2pt,2pt"/>
                </v:shape>
                <v:shapetype id="_x0000_t33" coordsize="21600,21600" o:spt="33" o:oned="t" path="m0,0l21600,,21600,21600e" filled="f">
                  <v:stroke joinstyle="miter"/>
                  <v:path arrowok="t" fillok="f" o:connecttype="none"/>
                  <o:lock v:ext="edit" shapetype="t"/>
                </v:shapetype>
                <v:shape id="AutoShape 55" o:spid="_x0000_s1039" type="#_x0000_t33" style="position:absolute;left:2315466;top:1152757;width:153804;height:833679;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qAcaMYAAADbAAAADwAAAGRycy9kb3ducmV2LnhtbESPW2vCQBSE3wv+h+UIfasbhYpEV/HS&#10;gkiFeqP07TR7mkSzZ0N2TeK/dwsFH4eZ+YaZzFpTiJoql1tW0O9FIIgTq3NOFRwP7y8jEM4jayws&#10;k4IbOZhNO08TjLVteEf13qciQNjFqCDzvoyldElGBl3PlsTB+7WVQR9klUpdYRPgppCDKBpKgzmH&#10;hQxLWmaUXPZXo+Bj496az1Ne39Lvn75Lvs6bxXal1HO3nY9BeGr9I/zfXmsFrwP4+xJ+gJze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6gHGjGAAAA2wAAAA8AAAAAAAAA&#10;AAAAAAAAoQIAAGRycy9kb3ducmV2LnhtbFBLBQYAAAAABAAEAPkAAACUAwAAAAA=&#10;">
                  <v:stroke endarrow="block"/>
                  <v:shadow color="#303" opacity="1" mv:blur="0" offset="2pt,2pt"/>
                </v:shape>
                <v:shape id="AutoShape 56" o:spid="_x0000_s1040" type="#_x0000_t33" style="position:absolute;left:2052269;top:1415954;width:680197;height:833679;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ey588YAAADbAAAADwAAAGRycy9kb3ducmV2LnhtbESPW2vCQBSE3wX/w3KEvunGlhaJrqK9&#10;QJEKXhHfjtljkjZ7NmS3Sfz33YLg4zAz3zCTWWsKUVPlcssKhoMIBHFidc6pgv3uoz8C4TyyxsIy&#10;KbiSg9m025lgrG3DG6q3PhUBwi5GBZn3ZSylSzIy6Aa2JA7exVYGfZBVKnWFTYCbQj5G0Ys0mHNY&#10;yLCk14ySn+2vUfC1dO/N+pDX1/R0Hrrk+L1crN6Ueui18zEIT62/h2/tT63g+Qn+v4QfIKd/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HsufPGAAAA2wAAAA8AAAAAAAAA&#10;AAAAAAAAoQIAAGRycy9kb3ducmV2LnhtbFBLBQYAAAAABAAEAPkAAACUAwAAAAA=&#10;">
                  <v:stroke endarrow="block"/>
                  <v:shadow color="#303" opacity="1" mv:blur="0" offset="2pt,2pt"/>
                </v:shape>
                <v:shape id="AutoShape 57" o:spid="_x0000_s1041" type="#_x0000_t33" style="position:absolute;left:774366;top:1157371;width:1720829;height:2216168;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gUhh8YAAADbAAAADwAAAGRycy9kb3ducmV2LnhtbESPW2vCQBSE3wX/w3KEvunG0haJrqK9&#10;QJEKXhHfjtljkjZ7NmS3Sfz33YLg4zAz3zCTWWsKUVPlcssKhoMIBHFidc6pgv3uoz8C4TyyxsIy&#10;KbiSg9m025lgrG3DG6q3PhUBwi5GBZn3ZSylSzIy6Aa2JA7exVYGfZBVKnWFTYCbQj5G0Ys0mHNY&#10;yLCk14ySn+2vUfC1dO/N+pDX1/R0Hrrk+L1crN6Ueui18zEIT62/h2/tT63g+Qn+v4QfIKd/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4FIYfGAAAA2wAAAA8AAAAAAAAA&#10;AAAAAAAAoQIAAGRycy9kb3ducmV2LnhtbFBLBQYAAAAABAAEAPkAAACUAwAAAAA=&#10;">
                  <v:stroke endarrow="block"/>
                  <v:shadow color="#303" opacity="1" mv:blur="0" offset="2pt,2pt"/>
                </v:shape>
                <v:shape id="AutoShape 58" o:spid="_x0000_s1042" type="#_x0000_t109" style="position:absolute;left:4343405;top:2400092;width:1229355;height:6858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Tt8uxQAA&#10;ANsAAAAPAAAAZHJzL2Rvd25yZXYueG1sRI9Ba8JAFITvQv/D8gq96SYFa4iuIoLQQq00rfdH9pkE&#10;s2/j7tbE/vquIPQ4zMw3zGI1mFZcyPnGsoJ0koAgLq1uuFLw/bUdZyB8QNbYWiYFV/KwWj6MFphr&#10;2/MnXYpQiQhhn6OCOoQul9KXNRn0E9sRR+9oncEQpaukdthHuGnlc5K8SIMNx4UaO9rUVJ6KH6NA&#10;Z9nv8W1/+Eh374f+nFWz9HxySj09Dus5iEBD+A/f269awXQKty/xB8j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FO3y7FAAAA2wAAAA8AAAAAAAAAAAAAAAAAlwIAAGRycy9k&#10;b3ducmV2LnhtbFBLBQYAAAAABAAEAPUAAACJAwAAAAA=&#10;" fillcolor="#cc9">
                  <v:shadow color="#303" opacity="1" mv:blur="0" offset="2pt,2pt"/>
                  <v:textbox inset="52665emu,26333emu,52665emu,26333emu">
                    <w:txbxContent>
                      <w:p w14:paraId="425C4638" w14:textId="77777777" w:rsidR="00854AFA" w:rsidRPr="00C20313" w:rsidRDefault="00854AFA" w:rsidP="00C45A8B">
                        <w:pPr>
                          <w:jc w:val="center"/>
                          <w:rPr>
                            <w:rFonts w:cs="Arial"/>
                            <w:color w:val="000000"/>
                            <w:sz w:val="19"/>
                            <w:szCs w:val="28"/>
                          </w:rPr>
                        </w:pPr>
                        <w:r>
                          <w:rPr>
                            <w:rFonts w:cs="Arial"/>
                            <w:color w:val="000000"/>
                            <w:sz w:val="19"/>
                            <w:szCs w:val="28"/>
                          </w:rPr>
                          <w:t>Commercial Vehicles and External Station Analysis</w:t>
                        </w:r>
                      </w:p>
                    </w:txbxContent>
                  </v:textbox>
                </v:shape>
                <v:shape id="AutoShape 59" o:spid="_x0000_s1043" type="#_x0000_t109" style="position:absolute;left:2743103;top:2514627;width:1343968;height:30667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nEFZxQAA&#10;ANsAAAAPAAAAZHJzL2Rvd25yZXYueG1sRI9ba8JAFITfC/6H5Qh9q5sI1RBdRQRBoRfq5f2QPSbB&#10;7Nm4u5q0v75bEPo4zMw3zHzZm0bcyfnasoJ0lIAgLqyuuVRwPGxeMhA+IGtsLJOCb/KwXAye5phr&#10;2/EX3fehFBHCPkcFVQhtLqUvKjLoR7Yljt7ZOoMhSldK7bCLcNPIcZJMpMGa40KFLa0rKi77m1Gg&#10;s+znvPs8faTvb6fumpXT9HpxSj0P+9UMRKA+/Icf7a1W8DqBvy/xB8jF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GcQVnFAAAA2wAAAA8AAAAAAAAAAAAAAAAAlwIAAGRycy9k&#10;b3ducmV2LnhtbFBLBQYAAAAABAAEAPUAAACJAwAAAAA=&#10;" fillcolor="#cc9">
                  <v:shadow color="#303" opacity="1" mv:blur="0" offset="2pt,2pt"/>
                  <v:textbox inset="52665emu,26333emu,52665emu,26333emu">
                    <w:txbxContent>
                      <w:p w14:paraId="0F3700B2" w14:textId="77777777" w:rsidR="00854AFA" w:rsidRPr="00C20313" w:rsidRDefault="00854AFA" w:rsidP="00C45A8B">
                        <w:pPr>
                          <w:jc w:val="center"/>
                          <w:rPr>
                            <w:rFonts w:cs="Arial"/>
                            <w:color w:val="000000"/>
                            <w:sz w:val="19"/>
                            <w:szCs w:val="28"/>
                          </w:rPr>
                        </w:pPr>
                        <w:r>
                          <w:rPr>
                            <w:rFonts w:cs="Arial"/>
                            <w:color w:val="000000"/>
                            <w:sz w:val="19"/>
                            <w:szCs w:val="28"/>
                          </w:rPr>
                          <w:t>Time of Day</w:t>
                        </w:r>
                      </w:p>
                    </w:txbxContent>
                  </v:textbox>
                </v:shape>
                <v:line id="Line 60" o:spid="_x0000_s1044" style="position:absolute;flip:x;visibility:visible;mso-wrap-style:square" from="4114654,2629162" to="4343404,262962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pypxsUAAADbAAAADwAAAGRycy9kb3ducmV2LnhtbESPT2vCQBDF74LfYRnBS6gbK7Y1uor9&#10;Iwilh9oeehyyYxLMzobsqOm3dwXB4+PN+715i1XnanWiNlSeDYxHKSji3NuKCwO/P5uHF1BBkC3W&#10;nsnAPwVYLfu9BWbWn/mbTjspVIRwyNBAKdJkWoe8JIdh5Bvi6O1961CibAttWzxHuKv1Y5o+aYcV&#10;x4YSG3orKT/sji6+sfni98kkeXU6SWb08SefqRZjhoNuPQcl1Mn9+JbeWgPTZ7huiQDQyw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pypxsUAAADbAAAADwAAAAAAAAAA&#10;AAAAAAChAgAAZHJzL2Rvd25yZXYueG1sUEsFBgAAAAAEAAQA+QAAAJMDAAAAAA==&#10;">
                  <v:stroke endarrow="block"/>
                </v:line>
                <v:shape id="AutoShape 61" o:spid="_x0000_s1045" type="#_x0000_t32" style="position:absolute;left:3424123;top:2326696;width:4756;height:14725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D4R4sEAAADbAAAADwAAAGRycy9kb3ducmV2LnhtbERPW2vCMBR+H/gfwhF8m+kEZXRGkcFg&#10;yMBZRebboTm2pc1JSbJe/PXLg7DHj+++3g6mER05X1lW8DJPQBDnVldcKDifPp5fQfiArLGxTApG&#10;8rDdTJ7WmGrb85G6LBQihrBPUUEZQptK6fOSDPq5bYkjd7POYIjQFVI77GO4aeQiSVbSYMWxocSW&#10;3kvK6+zXKMBDvcuzaz3uV1/3S/aDRRe6b6Vm02H3BiLQEP7FD/enVrCMY+OX+APk5g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8PhHiwQAAANsAAAAPAAAAAAAAAAAAAAAA&#10;AKECAABkcnMvZG93bnJldi54bWxQSwUGAAAAAAQABAD5AAAAjwMAAAAA&#10;">
                  <v:stroke endarrow="block"/>
                  <v:shadow color="#303" opacity="1" mv:blur="0" offset="2pt,2pt"/>
                </v:shape>
                <v:shape id="AutoShape 62" o:spid="_x0000_s1046" type="#_x0000_t32" style="position:absolute;left:3428879;top:2857764;width:5231;height:14725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3K0ecQAAADbAAAADwAAAGRycy9kb3ducmV2LnhtbESPQWvCQBSE7wX/w/IEb3WjoGjqKiII&#10;IoJtFGlvj+xrEpJ9G7JrjP76bkHwOMzMN8xi1ZlKtNS4wrKC0TACQZxaXXCm4Hzavs9AOI+ssbJM&#10;Cu7kYLXsvS0w1vbGX9QmPhMBwi5GBbn3dSylS3My6Ia2Jg7er20M+iCbTOoGbwFuKjmOoqk0WHBY&#10;yLGmTU5pmVyNAjyW6zT5Ke/76eFxSb4xa337qdSg360/QHjq/Cv8bO+0gskc/r+EHyCX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TcrR5xAAAANsAAAAPAAAAAAAAAAAA&#10;AAAAAKECAABkcnMvZG93bnJldi54bWxQSwUGAAAAAAQABAD5AAAAkgMAAAAA&#10;">
                  <v:stroke endarrow="block"/>
                  <v:shadow color="#303" opacity="1" mv:blur="0" offset="2pt,2pt"/>
                </v:shape>
                <w10:anchorlock/>
              </v:group>
            </w:pict>
          </mc:Fallback>
        </mc:AlternateContent>
      </w:r>
    </w:p>
    <w:p w14:paraId="126BBF3A" w14:textId="77777777" w:rsidR="00980494" w:rsidRDefault="00980494" w:rsidP="00F472E1">
      <w:pPr>
        <w:pStyle w:val="Caption"/>
        <w:rPr>
          <w:sz w:val="22"/>
          <w:szCs w:val="22"/>
        </w:rPr>
      </w:pPr>
      <w:bookmarkStart w:id="7" w:name="_Toc201986197"/>
    </w:p>
    <w:p w14:paraId="4A93C932" w14:textId="77777777" w:rsidR="00F472E1" w:rsidRPr="00E03F2A" w:rsidRDefault="00F472E1" w:rsidP="00F472E1">
      <w:pPr>
        <w:pStyle w:val="Caption"/>
        <w:rPr>
          <w:rFonts w:cs="Arial"/>
          <w:sz w:val="22"/>
          <w:szCs w:val="22"/>
        </w:rPr>
      </w:pPr>
      <w:bookmarkStart w:id="8" w:name="_Toc434833724"/>
      <w:r w:rsidRPr="00E03F2A">
        <w:rPr>
          <w:sz w:val="22"/>
          <w:szCs w:val="22"/>
        </w:rPr>
        <w:t xml:space="preserve">Figure </w:t>
      </w:r>
      <w:r w:rsidRPr="00E03F2A">
        <w:rPr>
          <w:sz w:val="22"/>
          <w:szCs w:val="22"/>
        </w:rPr>
        <w:fldChar w:fldCharType="begin"/>
      </w:r>
      <w:r w:rsidRPr="00E03F2A">
        <w:rPr>
          <w:sz w:val="22"/>
          <w:szCs w:val="22"/>
        </w:rPr>
        <w:instrText xml:space="preserve"> SEQ Figure \* ARABIC </w:instrText>
      </w:r>
      <w:r w:rsidRPr="00E03F2A">
        <w:rPr>
          <w:sz w:val="22"/>
          <w:szCs w:val="22"/>
        </w:rPr>
        <w:fldChar w:fldCharType="separate"/>
      </w:r>
      <w:r w:rsidR="00725255">
        <w:rPr>
          <w:noProof/>
          <w:sz w:val="22"/>
          <w:szCs w:val="22"/>
        </w:rPr>
        <w:t>1</w:t>
      </w:r>
      <w:r w:rsidRPr="00E03F2A">
        <w:rPr>
          <w:sz w:val="22"/>
          <w:szCs w:val="22"/>
        </w:rPr>
        <w:fldChar w:fldCharType="end"/>
      </w:r>
      <w:r w:rsidRPr="00E03F2A">
        <w:rPr>
          <w:sz w:val="22"/>
          <w:szCs w:val="22"/>
        </w:rPr>
        <w:t xml:space="preserve"> </w:t>
      </w:r>
      <w:r w:rsidRPr="00E03F2A">
        <w:rPr>
          <w:rFonts w:cs="Arial"/>
          <w:sz w:val="22"/>
          <w:szCs w:val="22"/>
        </w:rPr>
        <w:t>Travel Model System Diagram</w:t>
      </w:r>
      <w:bookmarkEnd w:id="7"/>
      <w:bookmarkEnd w:id="8"/>
    </w:p>
    <w:p w14:paraId="229A54B0" w14:textId="77777777" w:rsidR="00980494" w:rsidRDefault="00980494" w:rsidP="00F472E1">
      <w:pPr>
        <w:rPr>
          <w:rFonts w:cs="Arial"/>
        </w:rPr>
      </w:pPr>
    </w:p>
    <w:p w14:paraId="15AFAF65" w14:textId="77777777" w:rsidR="00980494" w:rsidRDefault="00980494" w:rsidP="00F472E1">
      <w:pPr>
        <w:rPr>
          <w:rFonts w:cs="Arial"/>
        </w:rPr>
      </w:pPr>
    </w:p>
    <w:p w14:paraId="0FE865CC" w14:textId="77777777" w:rsidR="00F472E1" w:rsidRDefault="00F472E1" w:rsidP="00F472E1">
      <w:pPr>
        <w:pStyle w:val="Heading2"/>
        <w:numPr>
          <w:ilvl w:val="1"/>
          <w:numId w:val="1"/>
        </w:numPr>
      </w:pPr>
      <w:bookmarkStart w:id="9" w:name="_Toc200798777"/>
      <w:bookmarkStart w:id="10" w:name="_Toc201996921"/>
      <w:bookmarkStart w:id="11" w:name="_Toc434833771"/>
      <w:r>
        <w:t>Directory Structure and File Naming</w:t>
      </w:r>
      <w:bookmarkEnd w:id="9"/>
      <w:bookmarkEnd w:id="10"/>
      <w:bookmarkEnd w:id="11"/>
    </w:p>
    <w:p w14:paraId="61960E1C" w14:textId="77777777" w:rsidR="00F472E1" w:rsidRDefault="00F472E1" w:rsidP="00F472E1">
      <w:r>
        <w:t xml:space="preserve">Proper application of the GUI requires that a specific directory structure and set of file-naming conventions be used.  This directory structure uniquely identifies the location of files for each analysis year and </w:t>
      </w:r>
      <w:r w:rsidR="00573D46">
        <w:t>scenario</w:t>
      </w:r>
      <w:r>
        <w:t xml:space="preserve">.  The </w:t>
      </w:r>
      <w:r w:rsidR="00443888">
        <w:t xml:space="preserve">required </w:t>
      </w:r>
      <w:r>
        <w:t>directory structure is shown in Figure 2</w:t>
      </w:r>
      <w:r w:rsidR="00840DDD">
        <w:t xml:space="preserve"> and the required </w:t>
      </w:r>
      <w:r w:rsidR="00DB4394">
        <w:t xml:space="preserve">parameter files are shown in Table 1 and required </w:t>
      </w:r>
      <w:r w:rsidR="00840DDD">
        <w:t>input files are shown in Table 2</w:t>
      </w:r>
      <w:r>
        <w:t>.</w:t>
      </w:r>
      <w:r w:rsidR="00840DDD">
        <w:t xml:space="preserve">  The </w:t>
      </w:r>
      <w:proofErr w:type="spellStart"/>
      <w:r w:rsidR="00840DDD">
        <w:t>TransCAD</w:t>
      </w:r>
      <w:proofErr w:type="spellEnd"/>
      <w:r w:rsidR="00840DDD">
        <w:t xml:space="preserve"> scenario manager is used to create scenarios and will by default look for these files by the names shown in </w:t>
      </w:r>
      <w:r w:rsidR="00DB4394">
        <w:t xml:space="preserve">the respective tables </w:t>
      </w:r>
      <w:r w:rsidR="00840DDD">
        <w:t xml:space="preserve">and in the relative directory structure shown in Figure 2.  </w:t>
      </w:r>
      <w:r w:rsidR="00EC60C7">
        <w:t xml:space="preserve">An optional directory for support files has also been included. </w:t>
      </w:r>
      <w:r w:rsidR="00840DDD">
        <w:t>The scenario manager allows extensive flexibility for changing the file names and locations, after a scenario is created with the default names.</w:t>
      </w:r>
      <w:r>
        <w:t xml:space="preserve"> </w:t>
      </w:r>
    </w:p>
    <w:p w14:paraId="54A8418E" w14:textId="77777777" w:rsidR="00EC60C7" w:rsidRDefault="00EC60C7" w:rsidP="00F472E1"/>
    <w:p w14:paraId="55E7C851" w14:textId="77777777" w:rsidR="00F472E1" w:rsidRDefault="00F472E1" w:rsidP="00F472E1">
      <w:pPr>
        <w:rPr>
          <w:rFonts w:cs="Arial"/>
        </w:rPr>
      </w:pPr>
    </w:p>
    <w:p w14:paraId="37FC9C33" w14:textId="77777777" w:rsidR="00F472E1" w:rsidRDefault="00F472E1" w:rsidP="00F472E1">
      <w:pPr>
        <w:rPr>
          <w:rFonts w:cs="Arial"/>
        </w:rPr>
      </w:pPr>
    </w:p>
    <w:p w14:paraId="71012305" w14:textId="77777777" w:rsidR="00F472E1" w:rsidRDefault="008F69DD" w:rsidP="00F472E1">
      <w:pPr>
        <w:rPr>
          <w:rFonts w:cs="Arial"/>
        </w:rPr>
      </w:pPr>
      <w:r>
        <w:rPr>
          <w:noProof/>
        </w:rPr>
        <w:lastRenderedPageBreak/>
        <w:drawing>
          <wp:anchor distT="0" distB="0" distL="114300" distR="114300" simplePos="0" relativeHeight="251649024" behindDoc="0" locked="0" layoutInCell="1" allowOverlap="1" wp14:anchorId="48CEE39B" wp14:editId="43FE9BDB">
            <wp:simplePos x="0" y="0"/>
            <wp:positionH relativeFrom="column">
              <wp:posOffset>457200</wp:posOffset>
            </wp:positionH>
            <wp:positionV relativeFrom="paragraph">
              <wp:posOffset>89535</wp:posOffset>
            </wp:positionV>
            <wp:extent cx="3543300" cy="2223135"/>
            <wp:effectExtent l="0" t="0" r="0" b="37465"/>
            <wp:wrapNone/>
            <wp:docPr id="40" name="Organization Chart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page">
              <wp14:pctWidth>0</wp14:pctWidth>
            </wp14:sizeRelH>
            <wp14:sizeRelV relativeFrom="page">
              <wp14:pctHeight>0</wp14:pctHeight>
            </wp14:sizeRelV>
          </wp:anchor>
        </w:drawing>
      </w:r>
    </w:p>
    <w:p w14:paraId="53A9767E" w14:textId="77777777" w:rsidR="00F472E1" w:rsidRDefault="00F472E1" w:rsidP="00F472E1">
      <w:pPr>
        <w:rPr>
          <w:rFonts w:cs="Arial"/>
        </w:rPr>
      </w:pPr>
    </w:p>
    <w:p w14:paraId="2733AD65" w14:textId="77777777" w:rsidR="00F472E1" w:rsidRDefault="00F472E1" w:rsidP="00F472E1">
      <w:pPr>
        <w:rPr>
          <w:rFonts w:cs="Arial"/>
        </w:rPr>
      </w:pPr>
    </w:p>
    <w:p w14:paraId="048FCB92" w14:textId="77777777" w:rsidR="00F472E1" w:rsidRDefault="00F472E1" w:rsidP="00F472E1">
      <w:pPr>
        <w:rPr>
          <w:rFonts w:cs="Arial"/>
        </w:rPr>
      </w:pPr>
    </w:p>
    <w:p w14:paraId="1B814548" w14:textId="77777777" w:rsidR="00F472E1" w:rsidRDefault="00F472E1" w:rsidP="00F472E1">
      <w:pPr>
        <w:rPr>
          <w:rFonts w:cs="Arial"/>
        </w:rPr>
      </w:pPr>
    </w:p>
    <w:p w14:paraId="494B9932" w14:textId="77777777" w:rsidR="00F472E1" w:rsidRDefault="00F472E1" w:rsidP="00F472E1">
      <w:pPr>
        <w:rPr>
          <w:rFonts w:cs="Arial"/>
        </w:rPr>
      </w:pPr>
    </w:p>
    <w:p w14:paraId="7440FC49" w14:textId="77777777" w:rsidR="00F472E1" w:rsidRDefault="00F472E1" w:rsidP="00F472E1">
      <w:pPr>
        <w:rPr>
          <w:rFonts w:cs="Arial"/>
        </w:rPr>
      </w:pPr>
    </w:p>
    <w:p w14:paraId="7C1B76A6" w14:textId="77777777" w:rsidR="00F472E1" w:rsidRDefault="00F472E1" w:rsidP="00F472E1">
      <w:pPr>
        <w:rPr>
          <w:rFonts w:cs="Arial"/>
        </w:rPr>
      </w:pPr>
    </w:p>
    <w:p w14:paraId="44A3C181" w14:textId="77777777" w:rsidR="00F472E1" w:rsidRDefault="00F472E1" w:rsidP="00F472E1">
      <w:pPr>
        <w:rPr>
          <w:rFonts w:cs="Arial"/>
        </w:rPr>
      </w:pPr>
    </w:p>
    <w:p w14:paraId="59434DCD" w14:textId="77777777" w:rsidR="00F472E1" w:rsidRDefault="00F472E1" w:rsidP="00F472E1">
      <w:pPr>
        <w:rPr>
          <w:rFonts w:cs="Arial"/>
        </w:rPr>
      </w:pPr>
    </w:p>
    <w:p w14:paraId="060C8672" w14:textId="77777777" w:rsidR="00F472E1" w:rsidRDefault="00F472E1" w:rsidP="00F472E1">
      <w:pPr>
        <w:rPr>
          <w:rFonts w:cs="Arial"/>
        </w:rPr>
      </w:pPr>
    </w:p>
    <w:p w14:paraId="298E7624" w14:textId="77777777" w:rsidR="00F472E1" w:rsidRDefault="00F472E1" w:rsidP="00F472E1"/>
    <w:p w14:paraId="59571BCB" w14:textId="77777777" w:rsidR="00F472E1" w:rsidRDefault="00F472E1" w:rsidP="00F472E1"/>
    <w:p w14:paraId="7DD216FB" w14:textId="77777777" w:rsidR="00F472E1" w:rsidRDefault="00F472E1" w:rsidP="00F472E1"/>
    <w:p w14:paraId="7FC88C06" w14:textId="77777777" w:rsidR="00F472E1" w:rsidRDefault="00F472E1" w:rsidP="00F472E1">
      <w:pPr>
        <w:rPr>
          <w:rFonts w:cs="Arial"/>
        </w:rPr>
      </w:pPr>
    </w:p>
    <w:p w14:paraId="4BB0B14C" w14:textId="77777777" w:rsidR="00F472E1" w:rsidRDefault="00F472E1" w:rsidP="00F472E1">
      <w:pPr>
        <w:rPr>
          <w:rFonts w:cs="Arial"/>
        </w:rPr>
      </w:pPr>
    </w:p>
    <w:p w14:paraId="548E98D5" w14:textId="77777777" w:rsidR="00F472E1" w:rsidRPr="00F9793C" w:rsidRDefault="00F472E1" w:rsidP="00F472E1">
      <w:pPr>
        <w:pStyle w:val="Caption"/>
        <w:rPr>
          <w:rFonts w:cs="Arial"/>
          <w:sz w:val="22"/>
          <w:szCs w:val="22"/>
        </w:rPr>
      </w:pPr>
      <w:bookmarkStart w:id="12" w:name="_Toc201986198"/>
      <w:bookmarkStart w:id="13" w:name="_Toc434833725"/>
      <w:r w:rsidRPr="00E03F2A">
        <w:rPr>
          <w:sz w:val="22"/>
          <w:szCs w:val="22"/>
        </w:rPr>
        <w:t xml:space="preserve">Figure </w:t>
      </w:r>
      <w:r w:rsidRPr="00E03F2A">
        <w:rPr>
          <w:sz w:val="22"/>
          <w:szCs w:val="22"/>
        </w:rPr>
        <w:fldChar w:fldCharType="begin"/>
      </w:r>
      <w:r w:rsidRPr="00E03F2A">
        <w:rPr>
          <w:sz w:val="22"/>
          <w:szCs w:val="22"/>
        </w:rPr>
        <w:instrText xml:space="preserve"> SEQ Figure \* ARABIC </w:instrText>
      </w:r>
      <w:r w:rsidRPr="00E03F2A">
        <w:rPr>
          <w:sz w:val="22"/>
          <w:szCs w:val="22"/>
        </w:rPr>
        <w:fldChar w:fldCharType="separate"/>
      </w:r>
      <w:r w:rsidR="00725255">
        <w:rPr>
          <w:noProof/>
          <w:sz w:val="22"/>
          <w:szCs w:val="22"/>
        </w:rPr>
        <w:t>2</w:t>
      </w:r>
      <w:r w:rsidRPr="00E03F2A">
        <w:rPr>
          <w:sz w:val="22"/>
          <w:szCs w:val="22"/>
        </w:rPr>
        <w:fldChar w:fldCharType="end"/>
      </w:r>
      <w:r w:rsidRPr="00E03F2A">
        <w:rPr>
          <w:sz w:val="22"/>
          <w:szCs w:val="22"/>
        </w:rPr>
        <w:t xml:space="preserve"> </w:t>
      </w:r>
      <w:r w:rsidRPr="00E03F2A">
        <w:rPr>
          <w:rFonts w:cs="Arial"/>
          <w:sz w:val="22"/>
          <w:szCs w:val="22"/>
        </w:rPr>
        <w:t>Directory Structure Diagram</w:t>
      </w:r>
      <w:bookmarkEnd w:id="12"/>
      <w:bookmarkEnd w:id="13"/>
    </w:p>
    <w:p w14:paraId="7D8A169D" w14:textId="77777777" w:rsidR="00F472E1" w:rsidRDefault="00F472E1" w:rsidP="00F472E1">
      <w:pPr>
        <w:rPr>
          <w:rFonts w:cs="Arial"/>
        </w:rPr>
      </w:pPr>
    </w:p>
    <w:p w14:paraId="3592932D" w14:textId="77777777" w:rsidR="00477D80" w:rsidRDefault="00F472E1" w:rsidP="00F472E1">
      <w:pPr>
        <w:rPr>
          <w:rFonts w:cs="Arial"/>
        </w:rPr>
      </w:pPr>
      <w:r>
        <w:rPr>
          <w:rFonts w:cs="Arial"/>
        </w:rPr>
        <w:t xml:space="preserve">The required parameter files </w:t>
      </w:r>
      <w:r w:rsidR="00477D80">
        <w:rPr>
          <w:rFonts w:cs="Arial"/>
        </w:rPr>
        <w:t xml:space="preserve">are included in the parameters directory and are applied to all scenarios.  These files are described in Table 1.   </w:t>
      </w:r>
    </w:p>
    <w:p w14:paraId="5324EEDA" w14:textId="77777777" w:rsidR="00F472E1" w:rsidRDefault="00F472E1" w:rsidP="00F472E1">
      <w:pPr>
        <w:rPr>
          <w:rFonts w:cs="Arial"/>
        </w:rPr>
      </w:pPr>
    </w:p>
    <w:p w14:paraId="4AEC024D" w14:textId="77777777" w:rsidR="00F472E1" w:rsidRPr="00E03F2A" w:rsidRDefault="00F472E1" w:rsidP="00F472E1">
      <w:pPr>
        <w:pStyle w:val="Caption"/>
        <w:rPr>
          <w:rFonts w:cs="Arial"/>
          <w:sz w:val="22"/>
          <w:szCs w:val="22"/>
        </w:rPr>
      </w:pPr>
      <w:bookmarkStart w:id="14" w:name="_Toc201993381"/>
      <w:bookmarkStart w:id="15" w:name="_Toc434833720"/>
      <w:r w:rsidRPr="00E03F2A">
        <w:rPr>
          <w:sz w:val="22"/>
          <w:szCs w:val="22"/>
        </w:rPr>
        <w:t xml:space="preserve">Table </w:t>
      </w:r>
      <w:r w:rsidRPr="00E03F2A">
        <w:rPr>
          <w:sz w:val="22"/>
          <w:szCs w:val="22"/>
        </w:rPr>
        <w:fldChar w:fldCharType="begin"/>
      </w:r>
      <w:r w:rsidRPr="00E03F2A">
        <w:rPr>
          <w:sz w:val="22"/>
          <w:szCs w:val="22"/>
        </w:rPr>
        <w:instrText xml:space="preserve"> SEQ Table \* ARABIC </w:instrText>
      </w:r>
      <w:r w:rsidRPr="00E03F2A">
        <w:rPr>
          <w:sz w:val="22"/>
          <w:szCs w:val="22"/>
        </w:rPr>
        <w:fldChar w:fldCharType="separate"/>
      </w:r>
      <w:r w:rsidR="00725255">
        <w:rPr>
          <w:noProof/>
          <w:sz w:val="22"/>
          <w:szCs w:val="22"/>
        </w:rPr>
        <w:t>1</w:t>
      </w:r>
      <w:r w:rsidRPr="00E03F2A">
        <w:rPr>
          <w:sz w:val="22"/>
          <w:szCs w:val="22"/>
        </w:rPr>
        <w:fldChar w:fldCharType="end"/>
      </w:r>
      <w:r w:rsidRPr="00E03F2A">
        <w:rPr>
          <w:sz w:val="22"/>
          <w:szCs w:val="22"/>
        </w:rPr>
        <w:t xml:space="preserve"> </w:t>
      </w:r>
      <w:r w:rsidRPr="00E03F2A">
        <w:rPr>
          <w:rFonts w:cs="Arial"/>
          <w:sz w:val="22"/>
          <w:szCs w:val="22"/>
        </w:rPr>
        <w:t>File Names and Descriptions</w:t>
      </w:r>
      <w:bookmarkEnd w:id="14"/>
      <w:r w:rsidRPr="00E03F2A">
        <w:rPr>
          <w:rFonts w:cs="Arial"/>
          <w:sz w:val="22"/>
          <w:szCs w:val="22"/>
        </w:rPr>
        <w:t xml:space="preserve"> </w:t>
      </w:r>
      <w:r w:rsidR="00012440">
        <w:rPr>
          <w:rFonts w:cs="Arial"/>
          <w:sz w:val="22"/>
          <w:szCs w:val="22"/>
        </w:rPr>
        <w:t xml:space="preserve">in </w:t>
      </w:r>
      <w:r w:rsidR="00012440" w:rsidRPr="00E03F2A">
        <w:rPr>
          <w:rFonts w:cs="Arial"/>
          <w:sz w:val="22"/>
          <w:szCs w:val="22"/>
        </w:rPr>
        <w:t>Parameters Directory</w:t>
      </w:r>
      <w:bookmarkEnd w:id="15"/>
    </w:p>
    <w:tbl>
      <w:tblPr>
        <w:tblStyle w:val="TableGrid"/>
        <w:tblW w:w="0" w:type="auto"/>
        <w:tblLook w:val="01E0" w:firstRow="1" w:lastRow="1" w:firstColumn="1" w:lastColumn="1" w:noHBand="0" w:noVBand="0"/>
      </w:tblPr>
      <w:tblGrid>
        <w:gridCol w:w="4422"/>
        <w:gridCol w:w="4794"/>
      </w:tblGrid>
      <w:tr w:rsidR="00F472E1" w14:paraId="3D3D8E72" w14:textId="77777777">
        <w:tc>
          <w:tcPr>
            <w:tcW w:w="3297" w:type="dxa"/>
          </w:tcPr>
          <w:p w14:paraId="5B212D65" w14:textId="77777777" w:rsidR="00F472E1" w:rsidRDefault="00F472E1" w:rsidP="00560A5E">
            <w:pPr>
              <w:rPr>
                <w:rFonts w:cs="Arial"/>
              </w:rPr>
            </w:pPr>
            <w:r>
              <w:rPr>
                <w:rFonts w:cs="Arial"/>
              </w:rPr>
              <w:t>File Name</w:t>
            </w:r>
          </w:p>
        </w:tc>
        <w:tc>
          <w:tcPr>
            <w:tcW w:w="5559" w:type="dxa"/>
          </w:tcPr>
          <w:p w14:paraId="22D76B56" w14:textId="77777777" w:rsidR="00F472E1" w:rsidRDefault="00F472E1" w:rsidP="00560A5E">
            <w:pPr>
              <w:rPr>
                <w:rFonts w:cs="Arial"/>
              </w:rPr>
            </w:pPr>
            <w:r>
              <w:rPr>
                <w:rFonts w:cs="Arial"/>
              </w:rPr>
              <w:t>Description</w:t>
            </w:r>
          </w:p>
        </w:tc>
      </w:tr>
      <w:tr w:rsidR="00F472E1" w14:paraId="735FAB2E" w14:textId="77777777">
        <w:tc>
          <w:tcPr>
            <w:tcW w:w="3297" w:type="dxa"/>
          </w:tcPr>
          <w:p w14:paraId="7D8E7AD6" w14:textId="77777777" w:rsidR="00F472E1" w:rsidRDefault="00616B49" w:rsidP="00560A5E">
            <w:pPr>
              <w:rPr>
                <w:rFonts w:cs="Arial"/>
              </w:rPr>
            </w:pPr>
            <w:r>
              <w:rPr>
                <w:rFonts w:cs="Arial"/>
              </w:rPr>
              <w:t>CAPACITYTABLE</w:t>
            </w:r>
            <w:r w:rsidR="00F472E1">
              <w:rPr>
                <w:rFonts w:cs="Arial"/>
              </w:rPr>
              <w:t>.BIN</w:t>
            </w:r>
          </w:p>
        </w:tc>
        <w:tc>
          <w:tcPr>
            <w:tcW w:w="5559" w:type="dxa"/>
          </w:tcPr>
          <w:p w14:paraId="5E0B5243" w14:textId="77777777" w:rsidR="00F472E1" w:rsidRDefault="00F472E1" w:rsidP="00616B49">
            <w:pPr>
              <w:rPr>
                <w:rFonts w:cs="Arial"/>
              </w:rPr>
            </w:pPr>
            <w:r>
              <w:rPr>
                <w:rFonts w:cs="Arial"/>
              </w:rPr>
              <w:t xml:space="preserve">BIN file with capacities </w:t>
            </w:r>
            <w:r w:rsidR="00616B49">
              <w:rPr>
                <w:rFonts w:cs="Arial"/>
              </w:rPr>
              <w:t xml:space="preserve"> </w:t>
            </w:r>
          </w:p>
        </w:tc>
      </w:tr>
      <w:tr w:rsidR="00F472E1" w14:paraId="0B22CA22" w14:textId="77777777">
        <w:tc>
          <w:tcPr>
            <w:tcW w:w="3297" w:type="dxa"/>
          </w:tcPr>
          <w:p w14:paraId="3836F18E" w14:textId="77777777" w:rsidR="00F472E1" w:rsidRDefault="00F472E1" w:rsidP="00560A5E">
            <w:pPr>
              <w:rPr>
                <w:rFonts w:cs="Arial"/>
              </w:rPr>
            </w:pPr>
            <w:r>
              <w:rPr>
                <w:rFonts w:cs="Arial"/>
              </w:rPr>
              <w:t>ALPHA.BIN</w:t>
            </w:r>
          </w:p>
        </w:tc>
        <w:tc>
          <w:tcPr>
            <w:tcW w:w="5559" w:type="dxa"/>
          </w:tcPr>
          <w:p w14:paraId="2EDDB984" w14:textId="77777777" w:rsidR="00F472E1" w:rsidRDefault="00F472E1" w:rsidP="00560A5E">
            <w:pPr>
              <w:rPr>
                <w:rFonts w:cs="Arial"/>
              </w:rPr>
            </w:pPr>
            <w:r>
              <w:rPr>
                <w:rFonts w:cs="Arial"/>
              </w:rPr>
              <w:t>BIN file with standard values for alpha coefficient</w:t>
            </w:r>
          </w:p>
        </w:tc>
      </w:tr>
      <w:tr w:rsidR="00443EEE" w14:paraId="259A134D" w14:textId="77777777">
        <w:tc>
          <w:tcPr>
            <w:tcW w:w="3297" w:type="dxa"/>
          </w:tcPr>
          <w:p w14:paraId="50B13146" w14:textId="77777777" w:rsidR="00443EEE" w:rsidRDefault="00443EEE" w:rsidP="00560A5E">
            <w:pPr>
              <w:rPr>
                <w:rFonts w:cs="Arial"/>
              </w:rPr>
            </w:pPr>
            <w:r>
              <w:rPr>
                <w:rFonts w:cs="Arial"/>
              </w:rPr>
              <w:t>HHSIZE.BIN</w:t>
            </w:r>
          </w:p>
        </w:tc>
        <w:tc>
          <w:tcPr>
            <w:tcW w:w="5559" w:type="dxa"/>
          </w:tcPr>
          <w:p w14:paraId="38BC29BD" w14:textId="77777777" w:rsidR="00443EEE" w:rsidRDefault="00443EEE" w:rsidP="00560A5E">
            <w:pPr>
              <w:rPr>
                <w:rFonts w:cs="Arial"/>
              </w:rPr>
            </w:pPr>
            <w:r>
              <w:rPr>
                <w:rFonts w:cs="Arial"/>
              </w:rPr>
              <w:t xml:space="preserve">Default household size </w:t>
            </w:r>
            <w:r w:rsidR="00E54D62">
              <w:rPr>
                <w:rFonts w:cs="Arial"/>
              </w:rPr>
              <w:t>curve coefficients</w:t>
            </w:r>
          </w:p>
        </w:tc>
      </w:tr>
      <w:tr w:rsidR="00443EEE" w14:paraId="2B8317F8" w14:textId="77777777">
        <w:tc>
          <w:tcPr>
            <w:tcW w:w="3297" w:type="dxa"/>
          </w:tcPr>
          <w:p w14:paraId="22E32A12" w14:textId="77777777" w:rsidR="00443EEE" w:rsidRDefault="00443EEE" w:rsidP="00560A5E">
            <w:pPr>
              <w:rPr>
                <w:rFonts w:cs="Arial"/>
              </w:rPr>
            </w:pPr>
            <w:r>
              <w:rPr>
                <w:rFonts w:cs="Arial"/>
              </w:rPr>
              <w:t>AUTOS.BIN</w:t>
            </w:r>
          </w:p>
        </w:tc>
        <w:tc>
          <w:tcPr>
            <w:tcW w:w="5559" w:type="dxa"/>
          </w:tcPr>
          <w:p w14:paraId="7FD1B7BF" w14:textId="77777777" w:rsidR="00443EEE" w:rsidRDefault="00443EEE" w:rsidP="00560A5E">
            <w:pPr>
              <w:rPr>
                <w:rFonts w:cs="Arial"/>
              </w:rPr>
            </w:pPr>
            <w:r>
              <w:rPr>
                <w:rFonts w:cs="Arial"/>
              </w:rPr>
              <w:t>Default auto ownership curve</w:t>
            </w:r>
            <w:r w:rsidR="00E54D62">
              <w:rPr>
                <w:rFonts w:cs="Arial"/>
              </w:rPr>
              <w:t xml:space="preserve"> coefficient</w:t>
            </w:r>
            <w:r>
              <w:rPr>
                <w:rFonts w:cs="Arial"/>
              </w:rPr>
              <w:t>s</w:t>
            </w:r>
          </w:p>
        </w:tc>
      </w:tr>
      <w:tr w:rsidR="00443EEE" w14:paraId="2788C174" w14:textId="77777777">
        <w:tc>
          <w:tcPr>
            <w:tcW w:w="3297" w:type="dxa"/>
          </w:tcPr>
          <w:p w14:paraId="5F3B490D" w14:textId="77777777" w:rsidR="00443EEE" w:rsidRDefault="00443EEE" w:rsidP="00560A5E">
            <w:pPr>
              <w:rPr>
                <w:rFonts w:cs="Arial"/>
              </w:rPr>
            </w:pPr>
            <w:r>
              <w:rPr>
                <w:rFonts w:cs="Arial"/>
              </w:rPr>
              <w:t>JOINTDIST.BIN</w:t>
            </w:r>
          </w:p>
        </w:tc>
        <w:tc>
          <w:tcPr>
            <w:tcW w:w="5559" w:type="dxa"/>
          </w:tcPr>
          <w:p w14:paraId="006E6E43" w14:textId="77777777" w:rsidR="00443EEE" w:rsidRDefault="00443EEE" w:rsidP="00560A5E">
            <w:pPr>
              <w:rPr>
                <w:rFonts w:cs="Arial"/>
              </w:rPr>
            </w:pPr>
            <w:r>
              <w:rPr>
                <w:rFonts w:cs="Arial"/>
              </w:rPr>
              <w:t>Joint household size/auto ownership seed matrix</w:t>
            </w:r>
          </w:p>
        </w:tc>
      </w:tr>
      <w:tr w:rsidR="00F472E1" w14:paraId="439147C6" w14:textId="77777777">
        <w:tc>
          <w:tcPr>
            <w:tcW w:w="3297" w:type="dxa"/>
          </w:tcPr>
          <w:p w14:paraId="44725310" w14:textId="77777777" w:rsidR="00F472E1" w:rsidRDefault="00F472E1" w:rsidP="00560A5E">
            <w:pPr>
              <w:rPr>
                <w:rFonts w:cs="Arial"/>
              </w:rPr>
            </w:pPr>
            <w:r>
              <w:rPr>
                <w:rFonts w:cs="Arial"/>
              </w:rPr>
              <w:t>PRODRATES.BIN</w:t>
            </w:r>
          </w:p>
        </w:tc>
        <w:tc>
          <w:tcPr>
            <w:tcW w:w="5559" w:type="dxa"/>
          </w:tcPr>
          <w:p w14:paraId="70E95C92" w14:textId="77777777" w:rsidR="00F472E1" w:rsidRDefault="00F472E1" w:rsidP="00560A5E">
            <w:pPr>
              <w:rPr>
                <w:rFonts w:cs="Arial"/>
              </w:rPr>
            </w:pPr>
            <w:r>
              <w:rPr>
                <w:rFonts w:cs="Arial"/>
              </w:rPr>
              <w:t>Default trip production rates</w:t>
            </w:r>
          </w:p>
        </w:tc>
      </w:tr>
      <w:tr w:rsidR="00477D80" w14:paraId="2A4022CB" w14:textId="77777777">
        <w:tc>
          <w:tcPr>
            <w:tcW w:w="3297" w:type="dxa"/>
          </w:tcPr>
          <w:p w14:paraId="377B3EC9" w14:textId="77777777" w:rsidR="00477D80" w:rsidRPr="00E55899" w:rsidRDefault="00477D80" w:rsidP="00560A5E">
            <w:pPr>
              <w:rPr>
                <w:rFonts w:cs="Arial"/>
              </w:rPr>
            </w:pPr>
            <w:r>
              <w:rPr>
                <w:rFonts w:cs="Arial"/>
              </w:rPr>
              <w:t>ATTRRATES.BIN</w:t>
            </w:r>
          </w:p>
        </w:tc>
        <w:tc>
          <w:tcPr>
            <w:tcW w:w="5559" w:type="dxa"/>
          </w:tcPr>
          <w:p w14:paraId="0E248648" w14:textId="77777777" w:rsidR="00477D80" w:rsidRDefault="00477D80" w:rsidP="00560A5E">
            <w:pPr>
              <w:rPr>
                <w:rFonts w:cs="Arial"/>
              </w:rPr>
            </w:pPr>
            <w:r>
              <w:rPr>
                <w:rFonts w:cs="Arial"/>
              </w:rPr>
              <w:t>Default trip attraction rates</w:t>
            </w:r>
          </w:p>
        </w:tc>
      </w:tr>
      <w:tr w:rsidR="00477D80" w14:paraId="54DDADE9" w14:textId="77777777">
        <w:tc>
          <w:tcPr>
            <w:tcW w:w="3297" w:type="dxa"/>
          </w:tcPr>
          <w:p w14:paraId="798386C8" w14:textId="77777777" w:rsidR="00477D80" w:rsidRPr="00E55899" w:rsidRDefault="00477D80" w:rsidP="00560A5E">
            <w:pPr>
              <w:rPr>
                <w:rFonts w:cs="Arial"/>
              </w:rPr>
            </w:pPr>
            <w:r>
              <w:rPr>
                <w:rFonts w:cs="Arial"/>
              </w:rPr>
              <w:t>CVPRODRATES.BIN</w:t>
            </w:r>
          </w:p>
        </w:tc>
        <w:tc>
          <w:tcPr>
            <w:tcW w:w="5559" w:type="dxa"/>
          </w:tcPr>
          <w:p w14:paraId="45D699F9" w14:textId="77777777" w:rsidR="00477D80" w:rsidRDefault="00443EEE" w:rsidP="00560A5E">
            <w:pPr>
              <w:rPr>
                <w:rFonts w:cs="Arial"/>
              </w:rPr>
            </w:pPr>
            <w:r>
              <w:rPr>
                <w:rFonts w:cs="Arial"/>
              </w:rPr>
              <w:t>Default commercial vehicle trip production rates</w:t>
            </w:r>
          </w:p>
        </w:tc>
      </w:tr>
      <w:tr w:rsidR="00477D80" w14:paraId="7A70A90A" w14:textId="77777777">
        <w:tc>
          <w:tcPr>
            <w:tcW w:w="3297" w:type="dxa"/>
          </w:tcPr>
          <w:p w14:paraId="5765B649" w14:textId="77777777" w:rsidR="00477D80" w:rsidRPr="00E55899" w:rsidRDefault="00477D80" w:rsidP="00560A5E">
            <w:pPr>
              <w:rPr>
                <w:rFonts w:cs="Arial"/>
              </w:rPr>
            </w:pPr>
            <w:r>
              <w:rPr>
                <w:rFonts w:cs="Arial"/>
              </w:rPr>
              <w:t>CVATTRRATES.BIN</w:t>
            </w:r>
          </w:p>
        </w:tc>
        <w:tc>
          <w:tcPr>
            <w:tcW w:w="5559" w:type="dxa"/>
          </w:tcPr>
          <w:p w14:paraId="740EE4E9" w14:textId="77777777" w:rsidR="00477D80" w:rsidRDefault="00443EEE" w:rsidP="00560A5E">
            <w:pPr>
              <w:rPr>
                <w:rFonts w:cs="Arial"/>
              </w:rPr>
            </w:pPr>
            <w:r>
              <w:rPr>
                <w:rFonts w:cs="Arial"/>
              </w:rPr>
              <w:t>Default commercial vehicle trip attraction rates</w:t>
            </w:r>
          </w:p>
        </w:tc>
      </w:tr>
      <w:tr w:rsidR="00477D80" w14:paraId="089932B5" w14:textId="77777777">
        <w:tc>
          <w:tcPr>
            <w:tcW w:w="3297" w:type="dxa"/>
          </w:tcPr>
          <w:p w14:paraId="4F11E223" w14:textId="77777777" w:rsidR="00477D80" w:rsidRPr="00E55899" w:rsidRDefault="00477D80" w:rsidP="00560A5E">
            <w:pPr>
              <w:rPr>
                <w:rFonts w:cs="Arial"/>
              </w:rPr>
            </w:pPr>
            <w:r>
              <w:rPr>
                <w:rFonts w:cs="Arial"/>
              </w:rPr>
              <w:t>IXATTRRATES.BIN</w:t>
            </w:r>
          </w:p>
        </w:tc>
        <w:tc>
          <w:tcPr>
            <w:tcW w:w="5559" w:type="dxa"/>
          </w:tcPr>
          <w:p w14:paraId="7C1D3C24" w14:textId="77777777" w:rsidR="00477D80" w:rsidRDefault="00443EEE" w:rsidP="00560A5E">
            <w:pPr>
              <w:rPr>
                <w:rFonts w:cs="Arial"/>
              </w:rPr>
            </w:pPr>
            <w:r>
              <w:rPr>
                <w:rFonts w:cs="Arial"/>
              </w:rPr>
              <w:t>Default IX trip attraction rates</w:t>
            </w:r>
          </w:p>
        </w:tc>
      </w:tr>
      <w:tr w:rsidR="00477D80" w14:paraId="493A39CA" w14:textId="77777777">
        <w:tc>
          <w:tcPr>
            <w:tcW w:w="3297" w:type="dxa"/>
          </w:tcPr>
          <w:p w14:paraId="783B0685" w14:textId="77777777" w:rsidR="00477D80" w:rsidRPr="00E55899" w:rsidRDefault="00477D80" w:rsidP="00D53D5E">
            <w:pPr>
              <w:rPr>
                <w:rFonts w:cs="Arial"/>
              </w:rPr>
            </w:pPr>
            <w:r w:rsidRPr="00E55899">
              <w:rPr>
                <w:rFonts w:cs="Arial"/>
              </w:rPr>
              <w:t>GAMMA</w:t>
            </w:r>
            <w:r>
              <w:rPr>
                <w:rFonts w:cs="Arial"/>
              </w:rPr>
              <w:t>COEFFICIENTS_</w:t>
            </w:r>
            <w:r w:rsidR="00616B49">
              <w:rPr>
                <w:rFonts w:cs="Arial"/>
              </w:rPr>
              <w:t>LARGE</w:t>
            </w:r>
            <w:r>
              <w:rPr>
                <w:rFonts w:cs="Arial"/>
              </w:rPr>
              <w:t>*</w:t>
            </w:r>
            <w:r w:rsidRPr="00E55899">
              <w:rPr>
                <w:rFonts w:cs="Arial"/>
              </w:rPr>
              <w:t>.BIN</w:t>
            </w:r>
          </w:p>
        </w:tc>
        <w:tc>
          <w:tcPr>
            <w:tcW w:w="5559" w:type="dxa"/>
          </w:tcPr>
          <w:p w14:paraId="0B760213" w14:textId="77777777" w:rsidR="00477D80" w:rsidRDefault="00477D80" w:rsidP="00D53D5E">
            <w:pPr>
              <w:rPr>
                <w:rFonts w:cs="Arial"/>
              </w:rPr>
            </w:pPr>
            <w:r>
              <w:rPr>
                <w:rFonts w:cs="Arial"/>
              </w:rPr>
              <w:t xml:space="preserve">Default Gamma Coefficients </w:t>
            </w:r>
          </w:p>
        </w:tc>
      </w:tr>
      <w:tr w:rsidR="00477D80" w14:paraId="2F2AC16E" w14:textId="77777777">
        <w:tc>
          <w:tcPr>
            <w:tcW w:w="3297" w:type="dxa"/>
          </w:tcPr>
          <w:p w14:paraId="59C7DEA3" w14:textId="77777777" w:rsidR="00477D80" w:rsidRPr="00E55899" w:rsidRDefault="00477D80" w:rsidP="00D53D5E">
            <w:pPr>
              <w:rPr>
                <w:rFonts w:cs="Arial"/>
              </w:rPr>
            </w:pPr>
            <w:r>
              <w:rPr>
                <w:rFonts w:cs="Arial"/>
              </w:rPr>
              <w:t>KFACTORS.MTX</w:t>
            </w:r>
          </w:p>
        </w:tc>
        <w:tc>
          <w:tcPr>
            <w:tcW w:w="5559" w:type="dxa"/>
          </w:tcPr>
          <w:p w14:paraId="63B4EE67" w14:textId="77777777" w:rsidR="00477D80" w:rsidRDefault="00477D80" w:rsidP="00D53D5E">
            <w:pPr>
              <w:rPr>
                <w:rFonts w:cs="Arial"/>
              </w:rPr>
            </w:pPr>
            <w:r>
              <w:rPr>
                <w:rFonts w:cs="Arial"/>
              </w:rPr>
              <w:t>User defined matrix of K-factors (if needed)</w:t>
            </w:r>
          </w:p>
        </w:tc>
      </w:tr>
      <w:tr w:rsidR="00477D80" w14:paraId="42799DC5" w14:textId="77777777">
        <w:tc>
          <w:tcPr>
            <w:tcW w:w="3297" w:type="dxa"/>
          </w:tcPr>
          <w:p w14:paraId="164B74E7" w14:textId="77777777" w:rsidR="00477D80" w:rsidRDefault="00477D80" w:rsidP="00616B49">
            <w:pPr>
              <w:rPr>
                <w:rFonts w:cs="Arial"/>
              </w:rPr>
            </w:pPr>
            <w:r>
              <w:rPr>
                <w:rFonts w:cs="Arial"/>
              </w:rPr>
              <w:t>MODESHARES_</w:t>
            </w:r>
            <w:r w:rsidR="00616B49">
              <w:rPr>
                <w:rFonts w:cs="Arial"/>
              </w:rPr>
              <w:t>LARGE</w:t>
            </w:r>
            <w:r>
              <w:rPr>
                <w:rFonts w:cs="Arial"/>
              </w:rPr>
              <w:t>.BIN</w:t>
            </w:r>
          </w:p>
        </w:tc>
        <w:tc>
          <w:tcPr>
            <w:tcW w:w="5559" w:type="dxa"/>
          </w:tcPr>
          <w:p w14:paraId="67D07085" w14:textId="77777777" w:rsidR="00477D80" w:rsidRDefault="00477D80" w:rsidP="00D53D5E">
            <w:pPr>
              <w:rPr>
                <w:rFonts w:cs="Arial"/>
              </w:rPr>
            </w:pPr>
            <w:r>
              <w:rPr>
                <w:rFonts w:cs="Arial"/>
              </w:rPr>
              <w:t xml:space="preserve">Auto mode shares </w:t>
            </w:r>
          </w:p>
        </w:tc>
      </w:tr>
      <w:tr w:rsidR="00477D80" w14:paraId="69091A2B" w14:textId="77777777">
        <w:tc>
          <w:tcPr>
            <w:tcW w:w="3297" w:type="dxa"/>
          </w:tcPr>
          <w:p w14:paraId="4EA66748" w14:textId="77777777" w:rsidR="00477D80" w:rsidRPr="00E55899" w:rsidRDefault="00477D80" w:rsidP="00616B49">
            <w:pPr>
              <w:rPr>
                <w:rFonts w:cs="Arial"/>
              </w:rPr>
            </w:pPr>
            <w:r>
              <w:rPr>
                <w:rFonts w:cs="Arial"/>
              </w:rPr>
              <w:t>VEHOCCUPANCYFACTORS_</w:t>
            </w:r>
            <w:r w:rsidR="00616B49">
              <w:rPr>
                <w:rFonts w:cs="Arial"/>
              </w:rPr>
              <w:t>LARGE</w:t>
            </w:r>
            <w:r>
              <w:rPr>
                <w:rFonts w:cs="Arial"/>
              </w:rPr>
              <w:t>.BIN</w:t>
            </w:r>
          </w:p>
        </w:tc>
        <w:tc>
          <w:tcPr>
            <w:tcW w:w="5559" w:type="dxa"/>
          </w:tcPr>
          <w:p w14:paraId="60D51164" w14:textId="77777777" w:rsidR="00477D80" w:rsidRDefault="00477D80" w:rsidP="00560A5E">
            <w:pPr>
              <w:rPr>
                <w:rFonts w:cs="Arial"/>
              </w:rPr>
            </w:pPr>
            <w:r>
              <w:rPr>
                <w:rFonts w:cs="Arial"/>
              </w:rPr>
              <w:t xml:space="preserve">Vehicle occupancy factors </w:t>
            </w:r>
          </w:p>
        </w:tc>
      </w:tr>
      <w:tr w:rsidR="00F472E1" w14:paraId="02C911B1" w14:textId="77777777">
        <w:tc>
          <w:tcPr>
            <w:tcW w:w="3297" w:type="dxa"/>
          </w:tcPr>
          <w:p w14:paraId="1D3DD298" w14:textId="77777777" w:rsidR="00F472E1" w:rsidRDefault="00F472E1" w:rsidP="00616B49">
            <w:pPr>
              <w:rPr>
                <w:rFonts w:cs="Arial"/>
              </w:rPr>
            </w:pPr>
            <w:r>
              <w:rPr>
                <w:rFonts w:cs="Arial"/>
              </w:rPr>
              <w:t>HOURLY_</w:t>
            </w:r>
            <w:r w:rsidR="00616B49">
              <w:rPr>
                <w:rFonts w:cs="Arial"/>
              </w:rPr>
              <w:t>LARGE</w:t>
            </w:r>
            <w:r>
              <w:rPr>
                <w:rFonts w:cs="Arial"/>
              </w:rPr>
              <w:t>.BIN</w:t>
            </w:r>
          </w:p>
        </w:tc>
        <w:tc>
          <w:tcPr>
            <w:tcW w:w="5559" w:type="dxa"/>
          </w:tcPr>
          <w:p w14:paraId="67C4C511" w14:textId="77777777" w:rsidR="00F472E1" w:rsidRDefault="00F472E1" w:rsidP="00560A5E">
            <w:pPr>
              <w:rPr>
                <w:rFonts w:cs="Arial"/>
              </w:rPr>
            </w:pPr>
            <w:r>
              <w:rPr>
                <w:rFonts w:cs="Arial"/>
              </w:rPr>
              <w:t xml:space="preserve">PA to OD TOD conversions </w:t>
            </w:r>
          </w:p>
        </w:tc>
      </w:tr>
      <w:tr w:rsidR="00F472E1" w14:paraId="4380CDDE" w14:textId="77777777">
        <w:tc>
          <w:tcPr>
            <w:tcW w:w="3297" w:type="dxa"/>
          </w:tcPr>
          <w:p w14:paraId="76B87815" w14:textId="77777777" w:rsidR="00F472E1" w:rsidRDefault="00F472E1" w:rsidP="00616B49">
            <w:pPr>
              <w:rPr>
                <w:rFonts w:cs="Arial"/>
              </w:rPr>
            </w:pPr>
            <w:r>
              <w:rPr>
                <w:rFonts w:cs="Arial"/>
              </w:rPr>
              <w:t>PEAKFACTORS</w:t>
            </w:r>
            <w:r w:rsidR="00355449">
              <w:rPr>
                <w:rFonts w:cs="Arial"/>
              </w:rPr>
              <w:t>_</w:t>
            </w:r>
            <w:r w:rsidR="00616B49">
              <w:rPr>
                <w:rFonts w:cs="Arial"/>
              </w:rPr>
              <w:t>LARGE</w:t>
            </w:r>
            <w:r>
              <w:rPr>
                <w:rFonts w:cs="Arial"/>
              </w:rPr>
              <w:t>.BIN</w:t>
            </w:r>
          </w:p>
        </w:tc>
        <w:tc>
          <w:tcPr>
            <w:tcW w:w="5559" w:type="dxa"/>
          </w:tcPr>
          <w:p w14:paraId="1DE3B418" w14:textId="77777777" w:rsidR="00F472E1" w:rsidRDefault="00F472E1" w:rsidP="00560A5E">
            <w:pPr>
              <w:rPr>
                <w:rFonts w:cs="Arial"/>
              </w:rPr>
            </w:pPr>
            <w:r>
              <w:rPr>
                <w:rFonts w:cs="Arial"/>
              </w:rPr>
              <w:t xml:space="preserve">Peak hour factors used to convert hourly capacity to </w:t>
            </w:r>
            <w:proofErr w:type="gramStart"/>
            <w:r>
              <w:rPr>
                <w:rFonts w:cs="Arial"/>
              </w:rPr>
              <w:t>time period</w:t>
            </w:r>
            <w:proofErr w:type="gramEnd"/>
            <w:r>
              <w:rPr>
                <w:rFonts w:cs="Arial"/>
              </w:rPr>
              <w:t xml:space="preserve"> capacity</w:t>
            </w:r>
          </w:p>
        </w:tc>
      </w:tr>
    </w:tbl>
    <w:p w14:paraId="3F668CA0" w14:textId="77777777" w:rsidR="00207BBC" w:rsidRDefault="00207BBC" w:rsidP="00F472E1">
      <w:pPr>
        <w:numPr>
          <w:ins w:id="16" w:author="tae-gyukim" w:date="2008-08-18T13:05:00Z"/>
        </w:numPr>
        <w:rPr>
          <w:rFonts w:cs="Arial"/>
        </w:rPr>
      </w:pPr>
    </w:p>
    <w:p w14:paraId="5C2D9AD5" w14:textId="77777777" w:rsidR="00616B49" w:rsidRDefault="00616B49" w:rsidP="0057090D"/>
    <w:p w14:paraId="5C99CCDF" w14:textId="77777777" w:rsidR="0057090D" w:rsidRDefault="00F472E1" w:rsidP="0057090D">
      <w:r>
        <w:t xml:space="preserve">User required inputs are shown in Table 2.  </w:t>
      </w:r>
      <w:r w:rsidRPr="00F51C7E">
        <w:t xml:space="preserve">These inputs are scenario specific and should be placed in the input directory for the given scenario. </w:t>
      </w:r>
      <w:bookmarkStart w:id="17" w:name="_Toc201993382"/>
      <w:r w:rsidR="0070685A" w:rsidRPr="00F51C7E">
        <w:t xml:space="preserve">  </w:t>
      </w:r>
      <w:r w:rsidR="00F51C7E">
        <w:t xml:space="preserve"> </w:t>
      </w:r>
    </w:p>
    <w:p w14:paraId="13556BA5" w14:textId="77777777" w:rsidR="00F51C7E" w:rsidRDefault="00F51C7E" w:rsidP="0057090D"/>
    <w:p w14:paraId="4F0F4A3E" w14:textId="77777777" w:rsidR="00616B49" w:rsidRDefault="00616B49" w:rsidP="0057090D"/>
    <w:p w14:paraId="18A01A4C" w14:textId="77777777" w:rsidR="00616B49" w:rsidRDefault="00616B49" w:rsidP="0057090D"/>
    <w:p w14:paraId="511D8D0E" w14:textId="77777777" w:rsidR="00F472E1" w:rsidRPr="00E47521" w:rsidRDefault="00F472E1" w:rsidP="00E47521">
      <w:pPr>
        <w:pStyle w:val="Caption"/>
        <w:rPr>
          <w:sz w:val="22"/>
          <w:szCs w:val="22"/>
        </w:rPr>
      </w:pPr>
      <w:bookmarkStart w:id="18" w:name="_Toc434833721"/>
      <w:r w:rsidRPr="00E47521">
        <w:rPr>
          <w:sz w:val="22"/>
          <w:szCs w:val="22"/>
        </w:rPr>
        <w:lastRenderedPageBreak/>
        <w:t xml:space="preserve">Table </w:t>
      </w:r>
      <w:r w:rsidRPr="00E47521">
        <w:rPr>
          <w:sz w:val="22"/>
          <w:szCs w:val="22"/>
        </w:rPr>
        <w:fldChar w:fldCharType="begin"/>
      </w:r>
      <w:r w:rsidRPr="00E47521">
        <w:rPr>
          <w:sz w:val="22"/>
          <w:szCs w:val="22"/>
        </w:rPr>
        <w:instrText xml:space="preserve"> SEQ Table \* ARABIC </w:instrText>
      </w:r>
      <w:r w:rsidRPr="00E47521">
        <w:rPr>
          <w:sz w:val="22"/>
          <w:szCs w:val="22"/>
        </w:rPr>
        <w:fldChar w:fldCharType="separate"/>
      </w:r>
      <w:r w:rsidR="00725255">
        <w:rPr>
          <w:noProof/>
          <w:sz w:val="22"/>
          <w:szCs w:val="22"/>
        </w:rPr>
        <w:t>2</w:t>
      </w:r>
      <w:r w:rsidRPr="00E47521">
        <w:rPr>
          <w:sz w:val="22"/>
          <w:szCs w:val="22"/>
        </w:rPr>
        <w:fldChar w:fldCharType="end"/>
      </w:r>
      <w:r w:rsidRPr="00E47521">
        <w:rPr>
          <w:sz w:val="22"/>
          <w:szCs w:val="22"/>
        </w:rPr>
        <w:t xml:space="preserve"> Scenario Input Files</w:t>
      </w:r>
      <w:bookmarkEnd w:id="17"/>
      <w:bookmarkEnd w:id="18"/>
    </w:p>
    <w:tbl>
      <w:tblPr>
        <w:tblStyle w:val="TableGrid"/>
        <w:tblW w:w="0" w:type="auto"/>
        <w:tblLook w:val="01E0" w:firstRow="1" w:lastRow="1" w:firstColumn="1" w:lastColumn="1" w:noHBand="0" w:noVBand="0"/>
      </w:tblPr>
      <w:tblGrid>
        <w:gridCol w:w="2988"/>
        <w:gridCol w:w="5868"/>
      </w:tblGrid>
      <w:tr w:rsidR="00F472E1" w14:paraId="32C8B3ED" w14:textId="77777777">
        <w:tc>
          <w:tcPr>
            <w:tcW w:w="2988" w:type="dxa"/>
          </w:tcPr>
          <w:p w14:paraId="75B93BCF" w14:textId="77777777" w:rsidR="00F472E1" w:rsidRDefault="00F472E1" w:rsidP="00560A5E">
            <w:pPr>
              <w:rPr>
                <w:rFonts w:cs="Arial"/>
              </w:rPr>
            </w:pPr>
            <w:r>
              <w:rPr>
                <w:rFonts w:cs="Arial"/>
              </w:rPr>
              <w:t>File Name</w:t>
            </w:r>
          </w:p>
        </w:tc>
        <w:tc>
          <w:tcPr>
            <w:tcW w:w="5868" w:type="dxa"/>
          </w:tcPr>
          <w:p w14:paraId="5E38595A" w14:textId="77777777" w:rsidR="00F472E1" w:rsidRDefault="00F472E1" w:rsidP="00560A5E">
            <w:pPr>
              <w:rPr>
                <w:rFonts w:cs="Arial"/>
              </w:rPr>
            </w:pPr>
            <w:r>
              <w:rPr>
                <w:rFonts w:cs="Arial"/>
              </w:rPr>
              <w:t>Description</w:t>
            </w:r>
          </w:p>
        </w:tc>
      </w:tr>
      <w:tr w:rsidR="00F472E1" w14:paraId="5969B3FC" w14:textId="77777777">
        <w:tc>
          <w:tcPr>
            <w:tcW w:w="2988" w:type="dxa"/>
          </w:tcPr>
          <w:p w14:paraId="58AB69F5" w14:textId="77777777" w:rsidR="00F472E1" w:rsidRDefault="00F472E1" w:rsidP="00560A5E">
            <w:pPr>
              <w:rPr>
                <w:rFonts w:cs="Arial"/>
              </w:rPr>
            </w:pPr>
            <w:r>
              <w:rPr>
                <w:rFonts w:cs="Arial"/>
              </w:rPr>
              <w:t>*_SEDATA.BIN</w:t>
            </w:r>
          </w:p>
        </w:tc>
        <w:tc>
          <w:tcPr>
            <w:tcW w:w="5868" w:type="dxa"/>
          </w:tcPr>
          <w:p w14:paraId="430CB432" w14:textId="77777777" w:rsidR="00F472E1" w:rsidRDefault="00F472E1" w:rsidP="00560A5E">
            <w:pPr>
              <w:rPr>
                <w:rFonts w:cs="Arial"/>
              </w:rPr>
            </w:pPr>
            <w:r>
              <w:rPr>
                <w:rFonts w:cs="Arial"/>
              </w:rPr>
              <w:t>Zonal data inputs and external station inputs</w:t>
            </w:r>
          </w:p>
        </w:tc>
      </w:tr>
      <w:tr w:rsidR="00F472E1" w14:paraId="500C29EC" w14:textId="77777777">
        <w:tc>
          <w:tcPr>
            <w:tcW w:w="2988" w:type="dxa"/>
          </w:tcPr>
          <w:p w14:paraId="472AB1DF" w14:textId="77777777" w:rsidR="00F472E1" w:rsidRDefault="00F472E1" w:rsidP="00560A5E">
            <w:pPr>
              <w:rPr>
                <w:rFonts w:cs="Arial"/>
              </w:rPr>
            </w:pPr>
            <w:r>
              <w:rPr>
                <w:rFonts w:cs="Arial"/>
              </w:rPr>
              <w:t>BY_HIGHWAY.DBD</w:t>
            </w:r>
          </w:p>
        </w:tc>
        <w:tc>
          <w:tcPr>
            <w:tcW w:w="5868" w:type="dxa"/>
          </w:tcPr>
          <w:p w14:paraId="4BF6A45C" w14:textId="77777777" w:rsidR="00F472E1" w:rsidRDefault="00F472E1" w:rsidP="00560A5E">
            <w:pPr>
              <w:rPr>
                <w:rFonts w:cs="Arial"/>
              </w:rPr>
            </w:pPr>
            <w:r>
              <w:rPr>
                <w:rFonts w:cs="Arial"/>
              </w:rPr>
              <w:t>Base year highway line layer</w:t>
            </w:r>
          </w:p>
        </w:tc>
      </w:tr>
      <w:tr w:rsidR="00F472E1" w14:paraId="56BFE3E4" w14:textId="77777777">
        <w:tc>
          <w:tcPr>
            <w:tcW w:w="2988" w:type="dxa"/>
          </w:tcPr>
          <w:p w14:paraId="7DB12E07" w14:textId="77777777" w:rsidR="00F472E1" w:rsidRDefault="00F472E1" w:rsidP="00560A5E">
            <w:pPr>
              <w:rPr>
                <w:rFonts w:cs="Arial"/>
              </w:rPr>
            </w:pPr>
            <w:r>
              <w:rPr>
                <w:rFonts w:cs="Arial"/>
              </w:rPr>
              <w:t>*_HIGHWAY.DBD</w:t>
            </w:r>
          </w:p>
        </w:tc>
        <w:tc>
          <w:tcPr>
            <w:tcW w:w="5868" w:type="dxa"/>
          </w:tcPr>
          <w:p w14:paraId="113FC6F2" w14:textId="77777777" w:rsidR="00F472E1" w:rsidRDefault="00F472E1" w:rsidP="00560A5E">
            <w:pPr>
              <w:rPr>
                <w:rFonts w:cs="Arial"/>
              </w:rPr>
            </w:pPr>
            <w:r>
              <w:rPr>
                <w:rFonts w:cs="Arial"/>
              </w:rPr>
              <w:t xml:space="preserve">Any future scenario line layer </w:t>
            </w:r>
          </w:p>
        </w:tc>
      </w:tr>
      <w:tr w:rsidR="00F472E1" w14:paraId="7298927F" w14:textId="77777777">
        <w:tc>
          <w:tcPr>
            <w:tcW w:w="2988" w:type="dxa"/>
          </w:tcPr>
          <w:p w14:paraId="1A968197" w14:textId="77777777" w:rsidR="00F472E1" w:rsidRDefault="00F472E1" w:rsidP="00560A5E">
            <w:pPr>
              <w:rPr>
                <w:rFonts w:cs="Arial"/>
              </w:rPr>
            </w:pPr>
            <w:r>
              <w:rPr>
                <w:rFonts w:cs="Arial"/>
              </w:rPr>
              <w:t>*EE_TRIPS.MTX</w:t>
            </w:r>
          </w:p>
        </w:tc>
        <w:tc>
          <w:tcPr>
            <w:tcW w:w="5868" w:type="dxa"/>
          </w:tcPr>
          <w:p w14:paraId="1AF63694" w14:textId="77777777" w:rsidR="00F472E1" w:rsidRDefault="00F472E1" w:rsidP="00560A5E">
            <w:pPr>
              <w:rPr>
                <w:rFonts w:cs="Arial"/>
              </w:rPr>
            </w:pPr>
            <w:r>
              <w:rPr>
                <w:rFonts w:cs="Arial"/>
              </w:rPr>
              <w:t>Input through trip table for given year and/or scenario</w:t>
            </w:r>
          </w:p>
        </w:tc>
      </w:tr>
    </w:tbl>
    <w:p w14:paraId="6238FDF5" w14:textId="77777777" w:rsidR="00F472E1" w:rsidRPr="00B677DA" w:rsidRDefault="00012440" w:rsidP="00F472E1">
      <w:pPr>
        <w:rPr>
          <w:rFonts w:cs="Arial"/>
          <w:sz w:val="20"/>
          <w:szCs w:val="20"/>
        </w:rPr>
      </w:pPr>
      <w:r w:rsidRPr="00B677DA">
        <w:rPr>
          <w:rFonts w:cs="Arial"/>
          <w:sz w:val="20"/>
          <w:szCs w:val="20"/>
        </w:rPr>
        <w:t xml:space="preserve">* </w:t>
      </w:r>
      <w:r w:rsidR="00B677DA" w:rsidRPr="00B677DA">
        <w:rPr>
          <w:rFonts w:cs="Arial"/>
          <w:sz w:val="20"/>
          <w:szCs w:val="20"/>
        </w:rPr>
        <w:t>Name</w:t>
      </w:r>
      <w:r w:rsidRPr="00B677DA">
        <w:rPr>
          <w:rFonts w:cs="Arial"/>
          <w:sz w:val="20"/>
          <w:szCs w:val="20"/>
        </w:rPr>
        <w:t xml:space="preserve"> or year of the scenario</w:t>
      </w:r>
    </w:p>
    <w:p w14:paraId="3F738887" w14:textId="77777777" w:rsidR="00012440" w:rsidRDefault="00012440" w:rsidP="00F472E1">
      <w:pPr>
        <w:rPr>
          <w:rFonts w:cs="Arial"/>
        </w:rPr>
      </w:pPr>
    </w:p>
    <w:p w14:paraId="4E498BCB" w14:textId="77777777" w:rsidR="00F472E1" w:rsidRDefault="00F472E1" w:rsidP="00F472E1">
      <w:pPr>
        <w:rPr>
          <w:rFonts w:cs="Arial"/>
        </w:rPr>
      </w:pPr>
      <w:r>
        <w:rPr>
          <w:rFonts w:cs="Arial"/>
        </w:rPr>
        <w:t xml:space="preserve">An “Interim” folder is used to store interim files that are created during the model application process.  These files are needed for reporting performance measures and running interim steps, but are not necessarily defined as final output.  </w:t>
      </w:r>
    </w:p>
    <w:p w14:paraId="7684C209" w14:textId="77777777" w:rsidR="00F472E1" w:rsidRPr="00994DCA" w:rsidRDefault="00F472E1" w:rsidP="00F472E1">
      <w:pPr>
        <w:rPr>
          <w:rFonts w:cs="Arial"/>
        </w:rPr>
      </w:pPr>
    </w:p>
    <w:p w14:paraId="5E14C48F" w14:textId="77777777" w:rsidR="00F472E1" w:rsidRPr="0002772D" w:rsidRDefault="00F472E1" w:rsidP="00F472E1">
      <w:pPr>
        <w:pStyle w:val="Caption"/>
        <w:rPr>
          <w:rFonts w:cs="Arial"/>
          <w:sz w:val="22"/>
          <w:szCs w:val="22"/>
        </w:rPr>
      </w:pPr>
      <w:bookmarkStart w:id="19" w:name="_Toc201993383"/>
      <w:bookmarkStart w:id="20" w:name="_Toc434833722"/>
      <w:r w:rsidRPr="0002772D">
        <w:rPr>
          <w:sz w:val="22"/>
          <w:szCs w:val="22"/>
        </w:rPr>
        <w:t xml:space="preserve">Table </w:t>
      </w:r>
      <w:r w:rsidRPr="0002772D">
        <w:rPr>
          <w:sz w:val="22"/>
          <w:szCs w:val="22"/>
        </w:rPr>
        <w:fldChar w:fldCharType="begin"/>
      </w:r>
      <w:r w:rsidRPr="0002772D">
        <w:rPr>
          <w:sz w:val="22"/>
          <w:szCs w:val="22"/>
        </w:rPr>
        <w:instrText xml:space="preserve"> SEQ Table \* ARABIC </w:instrText>
      </w:r>
      <w:r w:rsidRPr="0002772D">
        <w:rPr>
          <w:sz w:val="22"/>
          <w:szCs w:val="22"/>
        </w:rPr>
        <w:fldChar w:fldCharType="separate"/>
      </w:r>
      <w:r w:rsidR="00725255">
        <w:rPr>
          <w:noProof/>
          <w:sz w:val="22"/>
          <w:szCs w:val="22"/>
        </w:rPr>
        <w:t>3</w:t>
      </w:r>
      <w:r w:rsidRPr="0002772D">
        <w:rPr>
          <w:sz w:val="22"/>
          <w:szCs w:val="22"/>
        </w:rPr>
        <w:fldChar w:fldCharType="end"/>
      </w:r>
      <w:r w:rsidRPr="0002772D">
        <w:rPr>
          <w:sz w:val="22"/>
          <w:szCs w:val="22"/>
        </w:rPr>
        <w:t xml:space="preserve"> </w:t>
      </w:r>
      <w:r w:rsidRPr="0002772D">
        <w:rPr>
          <w:rFonts w:cs="Arial"/>
          <w:sz w:val="22"/>
          <w:szCs w:val="22"/>
        </w:rPr>
        <w:t>Scenario Interim Files</w:t>
      </w:r>
      <w:bookmarkEnd w:id="19"/>
      <w:bookmarkEnd w:id="20"/>
    </w:p>
    <w:tbl>
      <w:tblPr>
        <w:tblStyle w:val="TableGrid"/>
        <w:tblW w:w="0" w:type="auto"/>
        <w:tblLook w:val="01E0" w:firstRow="1" w:lastRow="1" w:firstColumn="1" w:lastColumn="1" w:noHBand="0" w:noVBand="0"/>
      </w:tblPr>
      <w:tblGrid>
        <w:gridCol w:w="2628"/>
        <w:gridCol w:w="6228"/>
      </w:tblGrid>
      <w:tr w:rsidR="00F472E1" w14:paraId="5A348C9D" w14:textId="77777777">
        <w:tc>
          <w:tcPr>
            <w:tcW w:w="2628" w:type="dxa"/>
          </w:tcPr>
          <w:p w14:paraId="5DC5945D" w14:textId="77777777" w:rsidR="00F472E1" w:rsidRDefault="00F472E1" w:rsidP="00560A5E">
            <w:pPr>
              <w:rPr>
                <w:rFonts w:cs="Arial"/>
              </w:rPr>
            </w:pPr>
            <w:r>
              <w:rPr>
                <w:rFonts w:cs="Arial"/>
              </w:rPr>
              <w:t>File Name</w:t>
            </w:r>
          </w:p>
        </w:tc>
        <w:tc>
          <w:tcPr>
            <w:tcW w:w="6228" w:type="dxa"/>
          </w:tcPr>
          <w:p w14:paraId="7FD99BA2" w14:textId="77777777" w:rsidR="00F472E1" w:rsidRDefault="00F472E1" w:rsidP="00560A5E">
            <w:pPr>
              <w:rPr>
                <w:rFonts w:cs="Arial"/>
              </w:rPr>
            </w:pPr>
            <w:r>
              <w:rPr>
                <w:rFonts w:cs="Arial"/>
              </w:rPr>
              <w:t>Description</w:t>
            </w:r>
          </w:p>
        </w:tc>
      </w:tr>
      <w:tr w:rsidR="00F472E1" w14:paraId="52B00A37" w14:textId="77777777">
        <w:tc>
          <w:tcPr>
            <w:tcW w:w="2628" w:type="dxa"/>
          </w:tcPr>
          <w:p w14:paraId="2D033921" w14:textId="77777777" w:rsidR="00F472E1" w:rsidRDefault="00F472E1" w:rsidP="00560A5E">
            <w:pPr>
              <w:rPr>
                <w:rFonts w:cs="Arial"/>
              </w:rPr>
            </w:pPr>
            <w:r>
              <w:rPr>
                <w:rFonts w:cs="Arial"/>
              </w:rPr>
              <w:t>HBWGC_PATH.MTX</w:t>
            </w:r>
          </w:p>
        </w:tc>
        <w:tc>
          <w:tcPr>
            <w:tcW w:w="6228" w:type="dxa"/>
            <w:vMerge w:val="restart"/>
          </w:tcPr>
          <w:p w14:paraId="6FB37583" w14:textId="77777777" w:rsidR="00F472E1" w:rsidRDefault="00F472E1" w:rsidP="00560A5E">
            <w:pPr>
              <w:rPr>
                <w:rFonts w:cs="Arial"/>
              </w:rPr>
            </w:pPr>
            <w:r>
              <w:rPr>
                <w:rFonts w:cs="Arial"/>
              </w:rPr>
              <w:t>Generalized cost skims by trip purpose</w:t>
            </w:r>
          </w:p>
        </w:tc>
      </w:tr>
      <w:tr w:rsidR="00F472E1" w14:paraId="749D28F2" w14:textId="77777777">
        <w:tc>
          <w:tcPr>
            <w:tcW w:w="2628" w:type="dxa"/>
          </w:tcPr>
          <w:p w14:paraId="4684C1E9" w14:textId="77777777" w:rsidR="00F472E1" w:rsidRDefault="00F472E1" w:rsidP="00560A5E">
            <w:pPr>
              <w:rPr>
                <w:rFonts w:cs="Arial"/>
              </w:rPr>
            </w:pPr>
            <w:r>
              <w:rPr>
                <w:rFonts w:cs="Arial"/>
              </w:rPr>
              <w:t>HBOGC_PATH.MTX</w:t>
            </w:r>
          </w:p>
        </w:tc>
        <w:tc>
          <w:tcPr>
            <w:tcW w:w="6228" w:type="dxa"/>
            <w:vMerge/>
          </w:tcPr>
          <w:p w14:paraId="6E0FF0FE" w14:textId="77777777" w:rsidR="00F472E1" w:rsidRDefault="00F472E1" w:rsidP="00560A5E">
            <w:pPr>
              <w:rPr>
                <w:rFonts w:cs="Arial"/>
              </w:rPr>
            </w:pPr>
          </w:p>
        </w:tc>
      </w:tr>
      <w:tr w:rsidR="00F472E1" w14:paraId="36DBB814" w14:textId="77777777">
        <w:tc>
          <w:tcPr>
            <w:tcW w:w="2628" w:type="dxa"/>
          </w:tcPr>
          <w:p w14:paraId="4C38C2AD" w14:textId="77777777" w:rsidR="00F472E1" w:rsidRDefault="00F472E1" w:rsidP="00560A5E">
            <w:pPr>
              <w:rPr>
                <w:rFonts w:cs="Arial"/>
              </w:rPr>
            </w:pPr>
            <w:r>
              <w:rPr>
                <w:rFonts w:cs="Arial"/>
              </w:rPr>
              <w:t>NHBGC_PATH.MTX</w:t>
            </w:r>
          </w:p>
        </w:tc>
        <w:tc>
          <w:tcPr>
            <w:tcW w:w="6228" w:type="dxa"/>
            <w:vMerge/>
          </w:tcPr>
          <w:p w14:paraId="38913CF1" w14:textId="77777777" w:rsidR="00F472E1" w:rsidRDefault="00F472E1" w:rsidP="00560A5E">
            <w:pPr>
              <w:rPr>
                <w:rFonts w:cs="Arial"/>
              </w:rPr>
            </w:pPr>
          </w:p>
        </w:tc>
      </w:tr>
      <w:tr w:rsidR="00F472E1" w14:paraId="6286DDEF" w14:textId="77777777">
        <w:tc>
          <w:tcPr>
            <w:tcW w:w="2628" w:type="dxa"/>
          </w:tcPr>
          <w:p w14:paraId="26319888" w14:textId="77777777" w:rsidR="00F472E1" w:rsidRPr="00335C63" w:rsidRDefault="00F472E1" w:rsidP="00560A5E">
            <w:pPr>
              <w:rPr>
                <w:rFonts w:cs="Arial"/>
              </w:rPr>
            </w:pPr>
            <w:r w:rsidRPr="00335C63">
              <w:rPr>
                <w:rFonts w:cs="Arial"/>
              </w:rPr>
              <w:t>BALANCE_PA.BIN</w:t>
            </w:r>
          </w:p>
        </w:tc>
        <w:tc>
          <w:tcPr>
            <w:tcW w:w="6228" w:type="dxa"/>
          </w:tcPr>
          <w:p w14:paraId="57B554E6" w14:textId="77777777" w:rsidR="00F472E1" w:rsidRDefault="00F472E1" w:rsidP="00560A5E">
            <w:pPr>
              <w:rPr>
                <w:rFonts w:cs="Arial"/>
              </w:rPr>
            </w:pPr>
            <w:r>
              <w:rPr>
                <w:rFonts w:cs="Arial"/>
              </w:rPr>
              <w:t>Initial balance</w:t>
            </w:r>
            <w:r w:rsidR="00B677DA">
              <w:rPr>
                <w:rFonts w:cs="Arial"/>
              </w:rPr>
              <w:t>d</w:t>
            </w:r>
            <w:r>
              <w:rPr>
                <w:rFonts w:cs="Arial"/>
              </w:rPr>
              <w:t xml:space="preserve"> productions and attractions for internal trip purposes prior to adding </w:t>
            </w:r>
            <w:r w:rsidR="00AC4308">
              <w:rPr>
                <w:rFonts w:cs="Arial"/>
              </w:rPr>
              <w:t xml:space="preserve">non-resident trips </w:t>
            </w:r>
          </w:p>
        </w:tc>
      </w:tr>
      <w:tr w:rsidR="00F472E1" w14:paraId="2FC105C4" w14:textId="77777777">
        <w:tc>
          <w:tcPr>
            <w:tcW w:w="2628" w:type="dxa"/>
          </w:tcPr>
          <w:p w14:paraId="6AFD069E" w14:textId="77777777" w:rsidR="00F472E1" w:rsidRDefault="00F472E1" w:rsidP="00560A5E">
            <w:pPr>
              <w:rPr>
                <w:rFonts w:cs="Arial"/>
              </w:rPr>
            </w:pPr>
            <w:r>
              <w:rPr>
                <w:rFonts w:cs="Arial"/>
              </w:rPr>
              <w:t>PER_TRIPS.MTX</w:t>
            </w:r>
          </w:p>
        </w:tc>
        <w:tc>
          <w:tcPr>
            <w:tcW w:w="6228" w:type="dxa"/>
          </w:tcPr>
          <w:p w14:paraId="07F3D1B7" w14:textId="77777777" w:rsidR="00F472E1" w:rsidRDefault="00F472E1" w:rsidP="00560A5E">
            <w:pPr>
              <w:rPr>
                <w:rFonts w:cs="Arial"/>
              </w:rPr>
            </w:pPr>
            <w:r>
              <w:rPr>
                <w:rFonts w:cs="Arial"/>
              </w:rPr>
              <w:t>Person trip table</w:t>
            </w:r>
          </w:p>
        </w:tc>
      </w:tr>
      <w:tr w:rsidR="00F472E1" w14:paraId="0462D0EC" w14:textId="77777777">
        <w:tc>
          <w:tcPr>
            <w:tcW w:w="2628" w:type="dxa"/>
          </w:tcPr>
          <w:p w14:paraId="1B06F118" w14:textId="77777777" w:rsidR="00F472E1" w:rsidRDefault="00F472E1" w:rsidP="00560A5E">
            <w:pPr>
              <w:rPr>
                <w:rFonts w:cs="Arial"/>
              </w:rPr>
            </w:pPr>
            <w:r>
              <w:rPr>
                <w:rFonts w:cs="Arial"/>
              </w:rPr>
              <w:t>AUTOPER_TRIPS.MTX</w:t>
            </w:r>
          </w:p>
        </w:tc>
        <w:tc>
          <w:tcPr>
            <w:tcW w:w="6228" w:type="dxa"/>
          </w:tcPr>
          <w:p w14:paraId="745BE4BB" w14:textId="77777777" w:rsidR="00F472E1" w:rsidRDefault="00F472E1" w:rsidP="00560A5E">
            <w:pPr>
              <w:rPr>
                <w:rFonts w:cs="Arial"/>
              </w:rPr>
            </w:pPr>
            <w:r>
              <w:rPr>
                <w:rFonts w:cs="Arial"/>
              </w:rPr>
              <w:t>Auto person trip table</w:t>
            </w:r>
          </w:p>
        </w:tc>
      </w:tr>
      <w:tr w:rsidR="00F472E1" w14:paraId="7FB54D57" w14:textId="77777777">
        <w:tc>
          <w:tcPr>
            <w:tcW w:w="2628" w:type="dxa"/>
          </w:tcPr>
          <w:p w14:paraId="5DF5B24B" w14:textId="77777777" w:rsidR="00F472E1" w:rsidRDefault="00F472E1" w:rsidP="00560A5E">
            <w:pPr>
              <w:rPr>
                <w:rFonts w:cs="Arial"/>
              </w:rPr>
            </w:pPr>
            <w:r>
              <w:rPr>
                <w:rFonts w:cs="Arial"/>
              </w:rPr>
              <w:t>CV_TRIPS.MTX</w:t>
            </w:r>
          </w:p>
        </w:tc>
        <w:tc>
          <w:tcPr>
            <w:tcW w:w="6228" w:type="dxa"/>
          </w:tcPr>
          <w:p w14:paraId="35C5C8CE" w14:textId="77777777" w:rsidR="00F472E1" w:rsidRDefault="00F472E1" w:rsidP="00560A5E">
            <w:pPr>
              <w:rPr>
                <w:rFonts w:cs="Arial"/>
              </w:rPr>
            </w:pPr>
            <w:r>
              <w:rPr>
                <w:rFonts w:cs="Arial"/>
              </w:rPr>
              <w:t>Commercial vehicle trip table</w:t>
            </w:r>
          </w:p>
        </w:tc>
      </w:tr>
      <w:tr w:rsidR="00F472E1" w14:paraId="7FED72A9" w14:textId="77777777">
        <w:tc>
          <w:tcPr>
            <w:tcW w:w="2628" w:type="dxa"/>
          </w:tcPr>
          <w:p w14:paraId="6964FFE2" w14:textId="77777777" w:rsidR="00F472E1" w:rsidRDefault="00F472E1" w:rsidP="00560A5E">
            <w:pPr>
              <w:rPr>
                <w:rFonts w:cs="Arial"/>
              </w:rPr>
            </w:pPr>
            <w:r>
              <w:rPr>
                <w:rFonts w:cs="Arial"/>
              </w:rPr>
              <w:t>IX_TRIPS.MTX</w:t>
            </w:r>
          </w:p>
        </w:tc>
        <w:tc>
          <w:tcPr>
            <w:tcW w:w="6228" w:type="dxa"/>
          </w:tcPr>
          <w:p w14:paraId="62B975EA" w14:textId="77777777" w:rsidR="00F472E1" w:rsidRDefault="00F472E1" w:rsidP="00560A5E">
            <w:pPr>
              <w:rPr>
                <w:rFonts w:cs="Arial"/>
              </w:rPr>
            </w:pPr>
            <w:r>
              <w:rPr>
                <w:rFonts w:cs="Arial"/>
              </w:rPr>
              <w:t>IX trip table</w:t>
            </w:r>
          </w:p>
        </w:tc>
      </w:tr>
      <w:tr w:rsidR="00F472E1" w14:paraId="0E10412A" w14:textId="77777777">
        <w:tc>
          <w:tcPr>
            <w:tcW w:w="2628" w:type="dxa"/>
          </w:tcPr>
          <w:p w14:paraId="5354C9BC" w14:textId="77777777" w:rsidR="00F472E1" w:rsidRDefault="00F472E1" w:rsidP="00560A5E">
            <w:pPr>
              <w:rPr>
                <w:rFonts w:cs="Arial"/>
              </w:rPr>
            </w:pPr>
            <w:r>
              <w:rPr>
                <w:rFonts w:cs="Arial"/>
              </w:rPr>
              <w:t>AMVEH_TRIPS.MTX</w:t>
            </w:r>
          </w:p>
        </w:tc>
        <w:tc>
          <w:tcPr>
            <w:tcW w:w="6228" w:type="dxa"/>
            <w:vMerge w:val="restart"/>
          </w:tcPr>
          <w:p w14:paraId="76CC1360" w14:textId="77777777" w:rsidR="00F472E1" w:rsidRDefault="00F472E1" w:rsidP="00560A5E">
            <w:pPr>
              <w:rPr>
                <w:rFonts w:cs="Arial"/>
              </w:rPr>
            </w:pPr>
            <w:r>
              <w:rPr>
                <w:rFonts w:cs="Arial"/>
              </w:rPr>
              <w:t>Auto vehicle trip tables by time of day</w:t>
            </w:r>
          </w:p>
        </w:tc>
      </w:tr>
      <w:tr w:rsidR="00F472E1" w14:paraId="4C6105DC" w14:textId="77777777">
        <w:tc>
          <w:tcPr>
            <w:tcW w:w="2628" w:type="dxa"/>
          </w:tcPr>
          <w:p w14:paraId="20A0A254" w14:textId="77777777" w:rsidR="00F472E1" w:rsidRDefault="00F472E1" w:rsidP="00560A5E">
            <w:pPr>
              <w:rPr>
                <w:rFonts w:cs="Arial"/>
              </w:rPr>
            </w:pPr>
            <w:r>
              <w:rPr>
                <w:rFonts w:cs="Arial"/>
              </w:rPr>
              <w:t>MDVEH_TRIPS.MTX</w:t>
            </w:r>
          </w:p>
        </w:tc>
        <w:tc>
          <w:tcPr>
            <w:tcW w:w="6228" w:type="dxa"/>
            <w:vMerge/>
          </w:tcPr>
          <w:p w14:paraId="4D804196" w14:textId="77777777" w:rsidR="00F472E1" w:rsidRDefault="00F472E1" w:rsidP="00560A5E">
            <w:pPr>
              <w:rPr>
                <w:rFonts w:cs="Arial"/>
              </w:rPr>
            </w:pPr>
          </w:p>
        </w:tc>
      </w:tr>
      <w:tr w:rsidR="00F472E1" w14:paraId="7D5931D1" w14:textId="77777777">
        <w:tc>
          <w:tcPr>
            <w:tcW w:w="2628" w:type="dxa"/>
          </w:tcPr>
          <w:p w14:paraId="412AB81E" w14:textId="77777777" w:rsidR="00F472E1" w:rsidRDefault="00F472E1" w:rsidP="00560A5E">
            <w:pPr>
              <w:rPr>
                <w:rFonts w:cs="Arial"/>
              </w:rPr>
            </w:pPr>
            <w:r>
              <w:rPr>
                <w:rFonts w:cs="Arial"/>
              </w:rPr>
              <w:t>PMVEH_TRIPS.MTX</w:t>
            </w:r>
          </w:p>
        </w:tc>
        <w:tc>
          <w:tcPr>
            <w:tcW w:w="6228" w:type="dxa"/>
            <w:vMerge/>
          </w:tcPr>
          <w:p w14:paraId="1EE61FA8" w14:textId="77777777" w:rsidR="00F472E1" w:rsidRDefault="00F472E1" w:rsidP="00560A5E">
            <w:pPr>
              <w:rPr>
                <w:rFonts w:cs="Arial"/>
              </w:rPr>
            </w:pPr>
          </w:p>
        </w:tc>
      </w:tr>
      <w:tr w:rsidR="00F472E1" w14:paraId="3EC133BD" w14:textId="77777777">
        <w:tc>
          <w:tcPr>
            <w:tcW w:w="2628" w:type="dxa"/>
          </w:tcPr>
          <w:p w14:paraId="61D90B32" w14:textId="77777777" w:rsidR="00F472E1" w:rsidRDefault="00F472E1" w:rsidP="00560A5E">
            <w:pPr>
              <w:rPr>
                <w:rFonts w:cs="Arial"/>
              </w:rPr>
            </w:pPr>
            <w:r>
              <w:rPr>
                <w:rFonts w:cs="Arial"/>
              </w:rPr>
              <w:t>OPVEH_TRIPS.MTX</w:t>
            </w:r>
          </w:p>
        </w:tc>
        <w:tc>
          <w:tcPr>
            <w:tcW w:w="6228" w:type="dxa"/>
            <w:vMerge/>
          </w:tcPr>
          <w:p w14:paraId="5E8F6922" w14:textId="77777777" w:rsidR="00F472E1" w:rsidRDefault="00F472E1" w:rsidP="00560A5E">
            <w:pPr>
              <w:rPr>
                <w:rFonts w:cs="Arial"/>
              </w:rPr>
            </w:pPr>
          </w:p>
        </w:tc>
      </w:tr>
      <w:tr w:rsidR="00F472E1" w14:paraId="3C0754D0" w14:textId="77777777">
        <w:tc>
          <w:tcPr>
            <w:tcW w:w="2628" w:type="dxa"/>
          </w:tcPr>
          <w:p w14:paraId="14EAB334" w14:textId="77777777" w:rsidR="00F472E1" w:rsidRDefault="00F472E1" w:rsidP="00560A5E">
            <w:pPr>
              <w:rPr>
                <w:rFonts w:cs="Arial"/>
              </w:rPr>
            </w:pPr>
            <w:r>
              <w:rPr>
                <w:rFonts w:cs="Arial"/>
              </w:rPr>
              <w:t>OP2VEH_TRIPS.MTX</w:t>
            </w:r>
          </w:p>
        </w:tc>
        <w:tc>
          <w:tcPr>
            <w:tcW w:w="6228" w:type="dxa"/>
          </w:tcPr>
          <w:p w14:paraId="0AE987B1" w14:textId="77777777" w:rsidR="00F472E1" w:rsidRDefault="00F472E1" w:rsidP="00560A5E">
            <w:pPr>
              <w:rPr>
                <w:rFonts w:cs="Arial"/>
              </w:rPr>
            </w:pPr>
            <w:r>
              <w:rPr>
                <w:rFonts w:cs="Arial"/>
              </w:rPr>
              <w:t>Interim OP trip table for processing</w:t>
            </w:r>
          </w:p>
        </w:tc>
      </w:tr>
      <w:tr w:rsidR="00F472E1" w14:paraId="75DD16E1" w14:textId="77777777">
        <w:tc>
          <w:tcPr>
            <w:tcW w:w="2628" w:type="dxa"/>
          </w:tcPr>
          <w:p w14:paraId="004D7C4B" w14:textId="77777777" w:rsidR="00F472E1" w:rsidRDefault="00F472E1" w:rsidP="00560A5E">
            <w:pPr>
              <w:rPr>
                <w:rFonts w:cs="Arial"/>
              </w:rPr>
            </w:pPr>
            <w:r>
              <w:rPr>
                <w:rFonts w:cs="Arial"/>
              </w:rPr>
              <w:t>AMCV_TRIPS.MTX</w:t>
            </w:r>
          </w:p>
        </w:tc>
        <w:tc>
          <w:tcPr>
            <w:tcW w:w="6228" w:type="dxa"/>
            <w:vMerge w:val="restart"/>
          </w:tcPr>
          <w:p w14:paraId="37A5FCB9" w14:textId="77777777" w:rsidR="00F472E1" w:rsidRDefault="00F472E1" w:rsidP="00560A5E">
            <w:pPr>
              <w:rPr>
                <w:rFonts w:cs="Arial"/>
              </w:rPr>
            </w:pPr>
            <w:r>
              <w:rPr>
                <w:rFonts w:cs="Arial"/>
              </w:rPr>
              <w:t>Commercial vehicle trip tables by time of day</w:t>
            </w:r>
          </w:p>
        </w:tc>
      </w:tr>
      <w:tr w:rsidR="00F472E1" w14:paraId="57F85B9C" w14:textId="77777777">
        <w:tc>
          <w:tcPr>
            <w:tcW w:w="2628" w:type="dxa"/>
          </w:tcPr>
          <w:p w14:paraId="3DC39D84" w14:textId="77777777" w:rsidR="00F472E1" w:rsidRDefault="00F472E1" w:rsidP="00560A5E">
            <w:pPr>
              <w:rPr>
                <w:rFonts w:cs="Arial"/>
              </w:rPr>
            </w:pPr>
            <w:r>
              <w:rPr>
                <w:rFonts w:cs="Arial"/>
              </w:rPr>
              <w:t>MDCV_TRIPS.MTX</w:t>
            </w:r>
          </w:p>
        </w:tc>
        <w:tc>
          <w:tcPr>
            <w:tcW w:w="6228" w:type="dxa"/>
            <w:vMerge/>
          </w:tcPr>
          <w:p w14:paraId="147E9A76" w14:textId="77777777" w:rsidR="00F472E1" w:rsidRDefault="00F472E1" w:rsidP="00560A5E">
            <w:pPr>
              <w:rPr>
                <w:rFonts w:cs="Arial"/>
              </w:rPr>
            </w:pPr>
          </w:p>
        </w:tc>
      </w:tr>
      <w:tr w:rsidR="00F472E1" w14:paraId="745E0522" w14:textId="77777777">
        <w:tc>
          <w:tcPr>
            <w:tcW w:w="2628" w:type="dxa"/>
          </w:tcPr>
          <w:p w14:paraId="6DDF5918" w14:textId="77777777" w:rsidR="00F472E1" w:rsidRDefault="00F472E1" w:rsidP="00560A5E">
            <w:pPr>
              <w:rPr>
                <w:rFonts w:cs="Arial"/>
              </w:rPr>
            </w:pPr>
            <w:r>
              <w:rPr>
                <w:rFonts w:cs="Arial"/>
              </w:rPr>
              <w:t>PMCV_TRIPS.MTX</w:t>
            </w:r>
          </w:p>
        </w:tc>
        <w:tc>
          <w:tcPr>
            <w:tcW w:w="6228" w:type="dxa"/>
            <w:vMerge/>
          </w:tcPr>
          <w:p w14:paraId="2C69DD5D" w14:textId="77777777" w:rsidR="00F472E1" w:rsidRDefault="00F472E1" w:rsidP="00560A5E">
            <w:pPr>
              <w:rPr>
                <w:rFonts w:cs="Arial"/>
              </w:rPr>
            </w:pPr>
          </w:p>
        </w:tc>
      </w:tr>
      <w:tr w:rsidR="00F472E1" w14:paraId="22CDF3F8" w14:textId="77777777">
        <w:tc>
          <w:tcPr>
            <w:tcW w:w="2628" w:type="dxa"/>
          </w:tcPr>
          <w:p w14:paraId="55F7ED13" w14:textId="77777777" w:rsidR="00F472E1" w:rsidRDefault="00F472E1" w:rsidP="00560A5E">
            <w:pPr>
              <w:rPr>
                <w:rFonts w:cs="Arial"/>
              </w:rPr>
            </w:pPr>
            <w:r>
              <w:rPr>
                <w:rFonts w:cs="Arial"/>
              </w:rPr>
              <w:t>OPCV_TRIPS.MTX</w:t>
            </w:r>
          </w:p>
        </w:tc>
        <w:tc>
          <w:tcPr>
            <w:tcW w:w="6228" w:type="dxa"/>
            <w:vMerge/>
          </w:tcPr>
          <w:p w14:paraId="234ED855" w14:textId="77777777" w:rsidR="00F472E1" w:rsidRDefault="00F472E1" w:rsidP="00560A5E">
            <w:pPr>
              <w:rPr>
                <w:rFonts w:cs="Arial"/>
              </w:rPr>
            </w:pPr>
          </w:p>
        </w:tc>
      </w:tr>
      <w:tr w:rsidR="00F472E1" w14:paraId="27EF6CCF" w14:textId="77777777">
        <w:tc>
          <w:tcPr>
            <w:tcW w:w="2628" w:type="dxa"/>
          </w:tcPr>
          <w:p w14:paraId="521548AF" w14:textId="77777777" w:rsidR="00F472E1" w:rsidRDefault="00F472E1" w:rsidP="00560A5E">
            <w:pPr>
              <w:rPr>
                <w:rFonts w:cs="Arial"/>
              </w:rPr>
            </w:pPr>
            <w:r>
              <w:rPr>
                <w:rFonts w:cs="Arial"/>
              </w:rPr>
              <w:t>OP2CV_TRIPS.MTX</w:t>
            </w:r>
          </w:p>
        </w:tc>
        <w:tc>
          <w:tcPr>
            <w:tcW w:w="6228" w:type="dxa"/>
          </w:tcPr>
          <w:p w14:paraId="15924861" w14:textId="77777777" w:rsidR="00F472E1" w:rsidRDefault="00F472E1" w:rsidP="00560A5E">
            <w:pPr>
              <w:rPr>
                <w:rFonts w:cs="Arial"/>
              </w:rPr>
            </w:pPr>
            <w:r>
              <w:rPr>
                <w:rFonts w:cs="Arial"/>
              </w:rPr>
              <w:t>Interim OP CV trip table for processing</w:t>
            </w:r>
          </w:p>
        </w:tc>
      </w:tr>
      <w:tr w:rsidR="00F472E1" w14:paraId="1F900113" w14:textId="77777777">
        <w:tc>
          <w:tcPr>
            <w:tcW w:w="2628" w:type="dxa"/>
          </w:tcPr>
          <w:p w14:paraId="272E0430" w14:textId="77777777" w:rsidR="00F472E1" w:rsidRDefault="00F472E1" w:rsidP="00560A5E">
            <w:pPr>
              <w:rPr>
                <w:rFonts w:cs="Arial"/>
              </w:rPr>
            </w:pPr>
            <w:r>
              <w:rPr>
                <w:rFonts w:cs="Arial"/>
              </w:rPr>
              <w:t>AMEE_TRIPS.MTX</w:t>
            </w:r>
          </w:p>
        </w:tc>
        <w:tc>
          <w:tcPr>
            <w:tcW w:w="6228" w:type="dxa"/>
            <w:vMerge w:val="restart"/>
          </w:tcPr>
          <w:p w14:paraId="2B6367C0" w14:textId="77777777" w:rsidR="00F472E1" w:rsidRDefault="00F472E1" w:rsidP="00560A5E">
            <w:pPr>
              <w:rPr>
                <w:rFonts w:cs="Arial"/>
              </w:rPr>
            </w:pPr>
            <w:r>
              <w:rPr>
                <w:rFonts w:cs="Arial"/>
              </w:rPr>
              <w:t>Through trip tables by time of day</w:t>
            </w:r>
          </w:p>
        </w:tc>
      </w:tr>
      <w:tr w:rsidR="00F472E1" w14:paraId="27DC9EF3" w14:textId="77777777">
        <w:tc>
          <w:tcPr>
            <w:tcW w:w="2628" w:type="dxa"/>
          </w:tcPr>
          <w:p w14:paraId="728604F3" w14:textId="77777777" w:rsidR="00F472E1" w:rsidRDefault="00F472E1" w:rsidP="00560A5E">
            <w:pPr>
              <w:rPr>
                <w:rFonts w:cs="Arial"/>
              </w:rPr>
            </w:pPr>
            <w:r>
              <w:rPr>
                <w:rFonts w:cs="Arial"/>
              </w:rPr>
              <w:t>MDEE_TRIPS.MTX</w:t>
            </w:r>
          </w:p>
        </w:tc>
        <w:tc>
          <w:tcPr>
            <w:tcW w:w="6228" w:type="dxa"/>
            <w:vMerge/>
          </w:tcPr>
          <w:p w14:paraId="1A78D052" w14:textId="77777777" w:rsidR="00F472E1" w:rsidRDefault="00F472E1" w:rsidP="00560A5E">
            <w:pPr>
              <w:rPr>
                <w:rFonts w:cs="Arial"/>
              </w:rPr>
            </w:pPr>
          </w:p>
        </w:tc>
      </w:tr>
      <w:tr w:rsidR="00F472E1" w14:paraId="153F0DC9" w14:textId="77777777">
        <w:tc>
          <w:tcPr>
            <w:tcW w:w="2628" w:type="dxa"/>
          </w:tcPr>
          <w:p w14:paraId="55CA9CDA" w14:textId="77777777" w:rsidR="00F472E1" w:rsidRDefault="00F472E1" w:rsidP="00560A5E">
            <w:pPr>
              <w:rPr>
                <w:rFonts w:cs="Arial"/>
              </w:rPr>
            </w:pPr>
            <w:r>
              <w:rPr>
                <w:rFonts w:cs="Arial"/>
              </w:rPr>
              <w:t>PMEE_TRIPS.MTX</w:t>
            </w:r>
          </w:p>
        </w:tc>
        <w:tc>
          <w:tcPr>
            <w:tcW w:w="6228" w:type="dxa"/>
            <w:vMerge/>
          </w:tcPr>
          <w:p w14:paraId="58F04976" w14:textId="77777777" w:rsidR="00F472E1" w:rsidRDefault="00F472E1" w:rsidP="00560A5E">
            <w:pPr>
              <w:rPr>
                <w:rFonts w:cs="Arial"/>
              </w:rPr>
            </w:pPr>
          </w:p>
        </w:tc>
      </w:tr>
      <w:tr w:rsidR="00F472E1" w14:paraId="4E993856" w14:textId="77777777">
        <w:tc>
          <w:tcPr>
            <w:tcW w:w="2628" w:type="dxa"/>
          </w:tcPr>
          <w:p w14:paraId="2F008A4C" w14:textId="77777777" w:rsidR="00F472E1" w:rsidRDefault="00F472E1" w:rsidP="00560A5E">
            <w:pPr>
              <w:rPr>
                <w:rFonts w:cs="Arial"/>
              </w:rPr>
            </w:pPr>
            <w:r>
              <w:rPr>
                <w:rFonts w:cs="Arial"/>
              </w:rPr>
              <w:t>OPEE_TRIPS.MTX</w:t>
            </w:r>
          </w:p>
        </w:tc>
        <w:tc>
          <w:tcPr>
            <w:tcW w:w="6228" w:type="dxa"/>
            <w:vMerge/>
          </w:tcPr>
          <w:p w14:paraId="42C65AE1" w14:textId="77777777" w:rsidR="00F472E1" w:rsidRDefault="00F472E1" w:rsidP="00560A5E">
            <w:pPr>
              <w:rPr>
                <w:rFonts w:cs="Arial"/>
              </w:rPr>
            </w:pPr>
          </w:p>
        </w:tc>
      </w:tr>
      <w:tr w:rsidR="00F472E1" w14:paraId="503C2F13" w14:textId="77777777">
        <w:tc>
          <w:tcPr>
            <w:tcW w:w="2628" w:type="dxa"/>
          </w:tcPr>
          <w:p w14:paraId="671329D6" w14:textId="77777777" w:rsidR="00F472E1" w:rsidRDefault="00F472E1" w:rsidP="00560A5E">
            <w:pPr>
              <w:rPr>
                <w:rFonts w:cs="Arial"/>
              </w:rPr>
            </w:pPr>
            <w:r>
              <w:rPr>
                <w:rFonts w:cs="Arial"/>
              </w:rPr>
              <w:t>OP2EE_TRIPS.MTX</w:t>
            </w:r>
          </w:p>
        </w:tc>
        <w:tc>
          <w:tcPr>
            <w:tcW w:w="6228" w:type="dxa"/>
          </w:tcPr>
          <w:p w14:paraId="6538D47A" w14:textId="77777777" w:rsidR="00F472E1" w:rsidRDefault="00F472E1" w:rsidP="00560A5E">
            <w:pPr>
              <w:rPr>
                <w:rFonts w:cs="Arial"/>
              </w:rPr>
            </w:pPr>
            <w:r>
              <w:rPr>
                <w:rFonts w:cs="Arial"/>
              </w:rPr>
              <w:t>Interim OP EE trip table for processing</w:t>
            </w:r>
          </w:p>
        </w:tc>
      </w:tr>
      <w:tr w:rsidR="00F472E1" w14:paraId="4D6E4A88" w14:textId="77777777">
        <w:tc>
          <w:tcPr>
            <w:tcW w:w="2628" w:type="dxa"/>
          </w:tcPr>
          <w:p w14:paraId="2FE6D52E" w14:textId="77777777" w:rsidR="00F472E1" w:rsidRDefault="00F472E1" w:rsidP="00560A5E">
            <w:pPr>
              <w:rPr>
                <w:rFonts w:cs="Arial"/>
              </w:rPr>
            </w:pPr>
            <w:r>
              <w:rPr>
                <w:rFonts w:cs="Arial"/>
              </w:rPr>
              <w:t>AMIX_TRIPS.MTX</w:t>
            </w:r>
          </w:p>
        </w:tc>
        <w:tc>
          <w:tcPr>
            <w:tcW w:w="6228" w:type="dxa"/>
            <w:vMerge w:val="restart"/>
          </w:tcPr>
          <w:p w14:paraId="458D010E" w14:textId="77777777" w:rsidR="00F472E1" w:rsidRDefault="00F472E1" w:rsidP="00560A5E">
            <w:pPr>
              <w:rPr>
                <w:rFonts w:cs="Arial"/>
              </w:rPr>
            </w:pPr>
            <w:r>
              <w:rPr>
                <w:rFonts w:cs="Arial"/>
              </w:rPr>
              <w:t>IX trip tables by time of day</w:t>
            </w:r>
          </w:p>
        </w:tc>
      </w:tr>
      <w:tr w:rsidR="00F472E1" w14:paraId="16A664A2" w14:textId="77777777">
        <w:tc>
          <w:tcPr>
            <w:tcW w:w="2628" w:type="dxa"/>
          </w:tcPr>
          <w:p w14:paraId="1B2E1215" w14:textId="77777777" w:rsidR="00F472E1" w:rsidRDefault="00F472E1" w:rsidP="00560A5E">
            <w:pPr>
              <w:rPr>
                <w:rFonts w:cs="Arial"/>
              </w:rPr>
            </w:pPr>
            <w:r>
              <w:rPr>
                <w:rFonts w:cs="Arial"/>
              </w:rPr>
              <w:t>MDIX_TRIPS.MTX</w:t>
            </w:r>
          </w:p>
        </w:tc>
        <w:tc>
          <w:tcPr>
            <w:tcW w:w="6228" w:type="dxa"/>
            <w:vMerge/>
          </w:tcPr>
          <w:p w14:paraId="51787ED4" w14:textId="77777777" w:rsidR="00F472E1" w:rsidRDefault="00F472E1" w:rsidP="00560A5E">
            <w:pPr>
              <w:rPr>
                <w:rFonts w:cs="Arial"/>
              </w:rPr>
            </w:pPr>
          </w:p>
        </w:tc>
      </w:tr>
      <w:tr w:rsidR="00F472E1" w14:paraId="20D45B45" w14:textId="77777777">
        <w:tc>
          <w:tcPr>
            <w:tcW w:w="2628" w:type="dxa"/>
          </w:tcPr>
          <w:p w14:paraId="086F579F" w14:textId="77777777" w:rsidR="00F472E1" w:rsidRDefault="00F472E1" w:rsidP="00560A5E">
            <w:pPr>
              <w:rPr>
                <w:rFonts w:cs="Arial"/>
              </w:rPr>
            </w:pPr>
            <w:r>
              <w:rPr>
                <w:rFonts w:cs="Arial"/>
              </w:rPr>
              <w:t>PMIX_TRIPS.MTX</w:t>
            </w:r>
          </w:p>
        </w:tc>
        <w:tc>
          <w:tcPr>
            <w:tcW w:w="6228" w:type="dxa"/>
            <w:vMerge/>
          </w:tcPr>
          <w:p w14:paraId="32812E27" w14:textId="77777777" w:rsidR="00F472E1" w:rsidRDefault="00F472E1" w:rsidP="00560A5E">
            <w:pPr>
              <w:rPr>
                <w:rFonts w:cs="Arial"/>
              </w:rPr>
            </w:pPr>
          </w:p>
        </w:tc>
      </w:tr>
      <w:tr w:rsidR="00F472E1" w14:paraId="0C8D912C" w14:textId="77777777">
        <w:tc>
          <w:tcPr>
            <w:tcW w:w="2628" w:type="dxa"/>
          </w:tcPr>
          <w:p w14:paraId="0DBE3C63" w14:textId="77777777" w:rsidR="00F472E1" w:rsidRDefault="00F472E1" w:rsidP="00560A5E">
            <w:pPr>
              <w:rPr>
                <w:rFonts w:cs="Arial"/>
              </w:rPr>
            </w:pPr>
            <w:r>
              <w:rPr>
                <w:rFonts w:cs="Arial"/>
              </w:rPr>
              <w:t>OPIX_TRIPS.MTX</w:t>
            </w:r>
          </w:p>
        </w:tc>
        <w:tc>
          <w:tcPr>
            <w:tcW w:w="6228" w:type="dxa"/>
            <w:vMerge/>
          </w:tcPr>
          <w:p w14:paraId="561F5F08" w14:textId="77777777" w:rsidR="00F472E1" w:rsidRDefault="00F472E1" w:rsidP="00560A5E">
            <w:pPr>
              <w:rPr>
                <w:rFonts w:cs="Arial"/>
              </w:rPr>
            </w:pPr>
          </w:p>
        </w:tc>
      </w:tr>
      <w:tr w:rsidR="00F472E1" w14:paraId="5A55362F" w14:textId="77777777">
        <w:tc>
          <w:tcPr>
            <w:tcW w:w="2628" w:type="dxa"/>
          </w:tcPr>
          <w:p w14:paraId="2E07019A" w14:textId="77777777" w:rsidR="00F472E1" w:rsidRDefault="00F472E1" w:rsidP="00560A5E">
            <w:pPr>
              <w:rPr>
                <w:rFonts w:cs="Arial"/>
              </w:rPr>
            </w:pPr>
            <w:r>
              <w:rPr>
                <w:rFonts w:cs="Arial"/>
              </w:rPr>
              <w:t>OP2IX_TRIPS.MTX</w:t>
            </w:r>
          </w:p>
        </w:tc>
        <w:tc>
          <w:tcPr>
            <w:tcW w:w="6228" w:type="dxa"/>
          </w:tcPr>
          <w:p w14:paraId="5DD548C3" w14:textId="77777777" w:rsidR="00F472E1" w:rsidRDefault="00F472E1" w:rsidP="00560A5E">
            <w:pPr>
              <w:rPr>
                <w:rFonts w:cs="Arial"/>
              </w:rPr>
            </w:pPr>
            <w:r>
              <w:rPr>
                <w:rFonts w:cs="Arial"/>
              </w:rPr>
              <w:t>Interim OP IX trip table for processing</w:t>
            </w:r>
          </w:p>
        </w:tc>
      </w:tr>
      <w:tr w:rsidR="00AC4308" w14:paraId="6F3684D4" w14:textId="77777777">
        <w:tc>
          <w:tcPr>
            <w:tcW w:w="2628" w:type="dxa"/>
          </w:tcPr>
          <w:p w14:paraId="120C7EA5" w14:textId="77777777" w:rsidR="00AC4308" w:rsidRDefault="00AC4308" w:rsidP="00560A5E">
            <w:pPr>
              <w:rPr>
                <w:rFonts w:cs="Arial"/>
              </w:rPr>
            </w:pPr>
            <w:r>
              <w:rPr>
                <w:rFonts w:cs="Arial"/>
              </w:rPr>
              <w:t>*_TLD_**.MTX</w:t>
            </w:r>
          </w:p>
        </w:tc>
        <w:tc>
          <w:tcPr>
            <w:tcW w:w="6228" w:type="dxa"/>
          </w:tcPr>
          <w:p w14:paraId="0463440E" w14:textId="77777777" w:rsidR="00AC4308" w:rsidRDefault="00AC4308" w:rsidP="00560A5E">
            <w:pPr>
              <w:rPr>
                <w:rFonts w:cs="Arial"/>
              </w:rPr>
            </w:pPr>
            <w:r>
              <w:rPr>
                <w:rFonts w:cs="Arial"/>
              </w:rPr>
              <w:t>Trip length distribution files by purpose and impedance</w:t>
            </w:r>
          </w:p>
        </w:tc>
      </w:tr>
    </w:tbl>
    <w:p w14:paraId="1992BE9E" w14:textId="77777777" w:rsidR="00F472E1" w:rsidRPr="00AC4308" w:rsidRDefault="00AC4308" w:rsidP="00F472E1">
      <w:pPr>
        <w:rPr>
          <w:rFonts w:cs="Arial"/>
          <w:sz w:val="20"/>
          <w:szCs w:val="20"/>
        </w:rPr>
      </w:pPr>
      <w:r w:rsidRPr="00AC4308">
        <w:rPr>
          <w:rFonts w:cs="Arial"/>
          <w:sz w:val="20"/>
          <w:szCs w:val="20"/>
        </w:rPr>
        <w:t xml:space="preserve">* </w:t>
      </w:r>
      <w:r w:rsidR="00DA2AFD">
        <w:rPr>
          <w:rFonts w:cs="Arial"/>
          <w:sz w:val="20"/>
          <w:szCs w:val="20"/>
        </w:rPr>
        <w:t>T</w:t>
      </w:r>
      <w:r w:rsidR="0052108D">
        <w:rPr>
          <w:rFonts w:cs="Arial"/>
          <w:sz w:val="20"/>
          <w:szCs w:val="20"/>
        </w:rPr>
        <w:t>r</w:t>
      </w:r>
      <w:r w:rsidRPr="00AC4308">
        <w:rPr>
          <w:rFonts w:cs="Arial"/>
          <w:sz w:val="20"/>
          <w:szCs w:val="20"/>
        </w:rPr>
        <w:t xml:space="preserve">ip </w:t>
      </w:r>
      <w:r w:rsidR="00DA2AFD" w:rsidRPr="00AC4308">
        <w:rPr>
          <w:rFonts w:cs="Arial"/>
          <w:sz w:val="20"/>
          <w:szCs w:val="20"/>
        </w:rPr>
        <w:t>purpose</w:t>
      </w:r>
      <w:r w:rsidR="00DA2AFD">
        <w:rPr>
          <w:rFonts w:cs="Arial"/>
          <w:sz w:val="20"/>
          <w:szCs w:val="20"/>
        </w:rPr>
        <w:t xml:space="preserve"> *</w:t>
      </w:r>
      <w:r w:rsidRPr="00AC4308">
        <w:rPr>
          <w:rFonts w:cs="Arial"/>
          <w:sz w:val="20"/>
          <w:szCs w:val="20"/>
        </w:rPr>
        <w:t xml:space="preserve">* </w:t>
      </w:r>
      <w:r w:rsidR="00DA2AFD">
        <w:rPr>
          <w:rFonts w:cs="Arial"/>
          <w:sz w:val="20"/>
          <w:szCs w:val="20"/>
        </w:rPr>
        <w:t>I</w:t>
      </w:r>
      <w:r w:rsidRPr="00AC4308">
        <w:rPr>
          <w:rFonts w:cs="Arial"/>
          <w:sz w:val="20"/>
          <w:szCs w:val="20"/>
        </w:rPr>
        <w:t>mpedance value</w:t>
      </w:r>
      <w:r>
        <w:rPr>
          <w:rFonts w:cs="Arial"/>
          <w:sz w:val="20"/>
          <w:szCs w:val="20"/>
        </w:rPr>
        <w:t xml:space="preserve"> (generalized cost, travel time, or distance)</w:t>
      </w:r>
    </w:p>
    <w:p w14:paraId="2DA761C8" w14:textId="77777777" w:rsidR="0052108D" w:rsidRDefault="0052108D" w:rsidP="00F472E1">
      <w:pPr>
        <w:rPr>
          <w:rFonts w:cs="Arial"/>
        </w:rPr>
      </w:pPr>
    </w:p>
    <w:p w14:paraId="095EF9D8" w14:textId="77777777" w:rsidR="0052108D" w:rsidRDefault="0052108D" w:rsidP="00F472E1">
      <w:pPr>
        <w:rPr>
          <w:rFonts w:cs="Arial"/>
        </w:rPr>
      </w:pPr>
    </w:p>
    <w:p w14:paraId="1BA39230" w14:textId="77777777" w:rsidR="0052108D" w:rsidRDefault="0052108D">
      <w:pPr>
        <w:rPr>
          <w:rFonts w:cs="Arial"/>
        </w:rPr>
      </w:pPr>
      <w:r>
        <w:rPr>
          <w:rFonts w:cs="Arial"/>
        </w:rPr>
        <w:br w:type="page"/>
      </w:r>
    </w:p>
    <w:p w14:paraId="6D2BF02F" w14:textId="77777777" w:rsidR="00F472E1" w:rsidRDefault="00F472E1" w:rsidP="00F472E1">
      <w:pPr>
        <w:rPr>
          <w:rFonts w:cs="Arial"/>
        </w:rPr>
      </w:pPr>
      <w:r>
        <w:rPr>
          <w:rFonts w:cs="Arial"/>
        </w:rPr>
        <w:lastRenderedPageBreak/>
        <w:t xml:space="preserve">Final output files for each scenario are maintained in the “output” folder for a given scenario.  </w:t>
      </w:r>
    </w:p>
    <w:p w14:paraId="49AA367B" w14:textId="77777777" w:rsidR="00727DE6" w:rsidRPr="00994DCA" w:rsidRDefault="00727DE6" w:rsidP="00F472E1">
      <w:pPr>
        <w:rPr>
          <w:rFonts w:cs="Arial"/>
        </w:rPr>
      </w:pPr>
    </w:p>
    <w:p w14:paraId="21F8ECD2" w14:textId="77777777" w:rsidR="00F472E1" w:rsidRPr="0002772D" w:rsidRDefault="00F472E1" w:rsidP="00F472E1">
      <w:pPr>
        <w:pStyle w:val="Caption"/>
        <w:rPr>
          <w:rFonts w:cs="Arial"/>
          <w:sz w:val="22"/>
          <w:szCs w:val="22"/>
        </w:rPr>
      </w:pPr>
      <w:bookmarkStart w:id="21" w:name="_Toc201993384"/>
      <w:bookmarkStart w:id="22" w:name="_Toc434833723"/>
      <w:r w:rsidRPr="0002772D">
        <w:rPr>
          <w:sz w:val="22"/>
          <w:szCs w:val="22"/>
        </w:rPr>
        <w:t xml:space="preserve">Table </w:t>
      </w:r>
      <w:r w:rsidRPr="0002772D">
        <w:rPr>
          <w:sz w:val="22"/>
          <w:szCs w:val="22"/>
        </w:rPr>
        <w:fldChar w:fldCharType="begin"/>
      </w:r>
      <w:r w:rsidRPr="0002772D">
        <w:rPr>
          <w:sz w:val="22"/>
          <w:szCs w:val="22"/>
        </w:rPr>
        <w:instrText xml:space="preserve"> SEQ Table \* ARABIC </w:instrText>
      </w:r>
      <w:r w:rsidRPr="0002772D">
        <w:rPr>
          <w:sz w:val="22"/>
          <w:szCs w:val="22"/>
        </w:rPr>
        <w:fldChar w:fldCharType="separate"/>
      </w:r>
      <w:r w:rsidR="00725255">
        <w:rPr>
          <w:noProof/>
          <w:sz w:val="22"/>
          <w:szCs w:val="22"/>
        </w:rPr>
        <w:t>4</w:t>
      </w:r>
      <w:r w:rsidRPr="0002772D">
        <w:rPr>
          <w:sz w:val="22"/>
          <w:szCs w:val="22"/>
        </w:rPr>
        <w:fldChar w:fldCharType="end"/>
      </w:r>
      <w:r w:rsidRPr="0002772D">
        <w:rPr>
          <w:sz w:val="22"/>
          <w:szCs w:val="22"/>
        </w:rPr>
        <w:t xml:space="preserve"> </w:t>
      </w:r>
      <w:r w:rsidRPr="0002772D">
        <w:rPr>
          <w:rFonts w:cs="Arial"/>
          <w:sz w:val="22"/>
          <w:szCs w:val="22"/>
        </w:rPr>
        <w:t>Scenario Output Files</w:t>
      </w:r>
      <w:bookmarkEnd w:id="21"/>
      <w:bookmarkEnd w:id="22"/>
    </w:p>
    <w:tbl>
      <w:tblPr>
        <w:tblStyle w:val="TableGrid"/>
        <w:tblW w:w="0" w:type="auto"/>
        <w:tblLook w:val="01E0" w:firstRow="1" w:lastRow="1" w:firstColumn="1" w:lastColumn="1" w:noHBand="0" w:noVBand="0"/>
      </w:tblPr>
      <w:tblGrid>
        <w:gridCol w:w="3168"/>
        <w:gridCol w:w="5688"/>
      </w:tblGrid>
      <w:tr w:rsidR="00F472E1" w14:paraId="519EBD40" w14:textId="77777777">
        <w:tc>
          <w:tcPr>
            <w:tcW w:w="3168" w:type="dxa"/>
          </w:tcPr>
          <w:p w14:paraId="65A1E97C" w14:textId="77777777" w:rsidR="00F472E1" w:rsidRDefault="00F472E1" w:rsidP="00560A5E">
            <w:pPr>
              <w:rPr>
                <w:rFonts w:cs="Arial"/>
              </w:rPr>
            </w:pPr>
            <w:r>
              <w:rPr>
                <w:rFonts w:cs="Arial"/>
              </w:rPr>
              <w:t>File Name</w:t>
            </w:r>
          </w:p>
        </w:tc>
        <w:tc>
          <w:tcPr>
            <w:tcW w:w="5688" w:type="dxa"/>
          </w:tcPr>
          <w:p w14:paraId="0F8738E7" w14:textId="77777777" w:rsidR="00F472E1" w:rsidRDefault="00F472E1" w:rsidP="00560A5E">
            <w:pPr>
              <w:rPr>
                <w:rFonts w:cs="Arial"/>
              </w:rPr>
            </w:pPr>
            <w:r>
              <w:rPr>
                <w:rFonts w:cs="Arial"/>
              </w:rPr>
              <w:t>Description</w:t>
            </w:r>
          </w:p>
        </w:tc>
      </w:tr>
      <w:tr w:rsidR="00F472E1" w14:paraId="26DB784F" w14:textId="77777777">
        <w:tc>
          <w:tcPr>
            <w:tcW w:w="3168" w:type="dxa"/>
          </w:tcPr>
          <w:p w14:paraId="51CF1717" w14:textId="77777777" w:rsidR="00F472E1" w:rsidRDefault="00F472E1" w:rsidP="00560A5E">
            <w:pPr>
              <w:rPr>
                <w:rFonts w:cs="Arial"/>
              </w:rPr>
            </w:pPr>
            <w:r>
              <w:rPr>
                <w:rFonts w:cs="Arial"/>
              </w:rPr>
              <w:t>NETWORK.NET</w:t>
            </w:r>
          </w:p>
        </w:tc>
        <w:tc>
          <w:tcPr>
            <w:tcW w:w="5688" w:type="dxa"/>
          </w:tcPr>
          <w:p w14:paraId="10B5BB34" w14:textId="77777777" w:rsidR="00F472E1" w:rsidRDefault="00F472E1" w:rsidP="00560A5E">
            <w:pPr>
              <w:rPr>
                <w:rFonts w:cs="Arial"/>
              </w:rPr>
            </w:pPr>
            <w:r>
              <w:rPr>
                <w:rFonts w:cs="Arial"/>
              </w:rPr>
              <w:t>Network file for path building and assignment</w:t>
            </w:r>
          </w:p>
        </w:tc>
      </w:tr>
      <w:tr w:rsidR="00F472E1" w14:paraId="73E78C0A" w14:textId="77777777">
        <w:tc>
          <w:tcPr>
            <w:tcW w:w="3168" w:type="dxa"/>
          </w:tcPr>
          <w:p w14:paraId="4CA32DF0" w14:textId="77777777" w:rsidR="00F472E1" w:rsidRDefault="00F472E1" w:rsidP="00560A5E">
            <w:pPr>
              <w:rPr>
                <w:rFonts w:cs="Arial"/>
              </w:rPr>
            </w:pPr>
            <w:r>
              <w:rPr>
                <w:rFonts w:cs="Arial"/>
              </w:rPr>
              <w:t>SHORTESTPATH.MTX</w:t>
            </w:r>
          </w:p>
        </w:tc>
        <w:tc>
          <w:tcPr>
            <w:tcW w:w="5688" w:type="dxa"/>
          </w:tcPr>
          <w:p w14:paraId="2B2635B8" w14:textId="77777777" w:rsidR="00F472E1" w:rsidRDefault="00F472E1" w:rsidP="00560A5E">
            <w:pPr>
              <w:rPr>
                <w:rFonts w:cs="Arial"/>
              </w:rPr>
            </w:pPr>
            <w:r>
              <w:rPr>
                <w:rFonts w:cs="Arial"/>
              </w:rPr>
              <w:t>Skim matrix with zone to zone minimum travel time and associated distances.</w:t>
            </w:r>
          </w:p>
        </w:tc>
      </w:tr>
      <w:tr w:rsidR="00F472E1" w14:paraId="2BCB8CD9" w14:textId="77777777">
        <w:tc>
          <w:tcPr>
            <w:tcW w:w="3168" w:type="dxa"/>
          </w:tcPr>
          <w:p w14:paraId="14F43E51" w14:textId="77777777" w:rsidR="00F472E1" w:rsidRDefault="00F472E1" w:rsidP="00560A5E">
            <w:pPr>
              <w:rPr>
                <w:rFonts w:cs="Arial"/>
              </w:rPr>
            </w:pPr>
            <w:r>
              <w:rPr>
                <w:rFonts w:cs="Arial"/>
              </w:rPr>
              <w:t>GENCOST.MTX</w:t>
            </w:r>
          </w:p>
        </w:tc>
        <w:tc>
          <w:tcPr>
            <w:tcW w:w="5688" w:type="dxa"/>
          </w:tcPr>
          <w:p w14:paraId="79076571" w14:textId="77777777" w:rsidR="00F472E1" w:rsidRDefault="00F472E1" w:rsidP="00560A5E">
            <w:pPr>
              <w:rPr>
                <w:rFonts w:cs="Arial"/>
              </w:rPr>
            </w:pPr>
            <w:r>
              <w:rPr>
                <w:rFonts w:cs="Arial"/>
              </w:rPr>
              <w:t>Combined generalized cost matrix used in person trip distribution</w:t>
            </w:r>
          </w:p>
        </w:tc>
      </w:tr>
      <w:tr w:rsidR="00F472E1" w14:paraId="11B8005B" w14:textId="77777777">
        <w:tc>
          <w:tcPr>
            <w:tcW w:w="3168" w:type="dxa"/>
          </w:tcPr>
          <w:p w14:paraId="3AE730C8" w14:textId="77777777" w:rsidR="00F472E1" w:rsidRDefault="00F472E1" w:rsidP="00560A5E">
            <w:pPr>
              <w:rPr>
                <w:rFonts w:cs="Arial"/>
              </w:rPr>
            </w:pPr>
            <w:r>
              <w:rPr>
                <w:rFonts w:cs="Arial"/>
              </w:rPr>
              <w:t>BALANCE_PA2.BIN</w:t>
            </w:r>
          </w:p>
        </w:tc>
        <w:tc>
          <w:tcPr>
            <w:tcW w:w="5688" w:type="dxa"/>
            <w:vMerge w:val="restart"/>
          </w:tcPr>
          <w:p w14:paraId="52473B3A" w14:textId="77777777" w:rsidR="00F472E1" w:rsidRDefault="00F472E1" w:rsidP="00560A5E">
            <w:pPr>
              <w:rPr>
                <w:rFonts w:cs="Arial"/>
              </w:rPr>
            </w:pPr>
            <w:r>
              <w:rPr>
                <w:rFonts w:cs="Arial"/>
              </w:rPr>
              <w:t xml:space="preserve">Balanced productions and attractions for internal person trips (NHB*_NR trips included), CV trips, and IX trips.  </w:t>
            </w:r>
          </w:p>
        </w:tc>
      </w:tr>
      <w:tr w:rsidR="00F472E1" w14:paraId="6CB11696" w14:textId="77777777">
        <w:tc>
          <w:tcPr>
            <w:tcW w:w="3168" w:type="dxa"/>
          </w:tcPr>
          <w:p w14:paraId="5AF26631" w14:textId="77777777" w:rsidR="00F472E1" w:rsidRDefault="00F472E1" w:rsidP="00560A5E">
            <w:pPr>
              <w:rPr>
                <w:rFonts w:cs="Arial"/>
              </w:rPr>
            </w:pPr>
            <w:r>
              <w:rPr>
                <w:rFonts w:cs="Arial"/>
              </w:rPr>
              <w:t>BALANCE_CV.BIN</w:t>
            </w:r>
          </w:p>
        </w:tc>
        <w:tc>
          <w:tcPr>
            <w:tcW w:w="5688" w:type="dxa"/>
            <w:vMerge/>
          </w:tcPr>
          <w:p w14:paraId="20475C6A" w14:textId="77777777" w:rsidR="00F472E1" w:rsidRDefault="00F472E1" w:rsidP="00560A5E">
            <w:pPr>
              <w:rPr>
                <w:rFonts w:cs="Arial"/>
              </w:rPr>
            </w:pPr>
          </w:p>
        </w:tc>
      </w:tr>
      <w:tr w:rsidR="00F472E1" w14:paraId="3CE02D27" w14:textId="77777777">
        <w:tc>
          <w:tcPr>
            <w:tcW w:w="3168" w:type="dxa"/>
          </w:tcPr>
          <w:p w14:paraId="60BC6EA7" w14:textId="77777777" w:rsidR="00F472E1" w:rsidRDefault="00F472E1" w:rsidP="00560A5E">
            <w:pPr>
              <w:rPr>
                <w:rFonts w:cs="Arial"/>
              </w:rPr>
            </w:pPr>
            <w:r>
              <w:rPr>
                <w:rFonts w:cs="Arial"/>
              </w:rPr>
              <w:t>BALANCE_IX.BIN</w:t>
            </w:r>
          </w:p>
        </w:tc>
        <w:tc>
          <w:tcPr>
            <w:tcW w:w="5688" w:type="dxa"/>
            <w:vMerge/>
          </w:tcPr>
          <w:p w14:paraId="37EDE7BE" w14:textId="77777777" w:rsidR="00F472E1" w:rsidRDefault="00F472E1" w:rsidP="00560A5E">
            <w:pPr>
              <w:rPr>
                <w:rFonts w:cs="Arial"/>
              </w:rPr>
            </w:pPr>
          </w:p>
        </w:tc>
      </w:tr>
      <w:tr w:rsidR="00F472E1" w14:paraId="30903BDA" w14:textId="77777777">
        <w:tc>
          <w:tcPr>
            <w:tcW w:w="3168" w:type="dxa"/>
          </w:tcPr>
          <w:p w14:paraId="7F3115CB" w14:textId="77777777" w:rsidR="00F472E1" w:rsidRDefault="00F472E1" w:rsidP="00560A5E">
            <w:pPr>
              <w:rPr>
                <w:rFonts w:cs="Arial"/>
              </w:rPr>
            </w:pPr>
            <w:r>
              <w:rPr>
                <w:rFonts w:cs="Arial"/>
              </w:rPr>
              <w:t>AMTOT_TRIPS.MTX</w:t>
            </w:r>
          </w:p>
        </w:tc>
        <w:tc>
          <w:tcPr>
            <w:tcW w:w="5688" w:type="dxa"/>
            <w:vMerge w:val="restart"/>
          </w:tcPr>
          <w:p w14:paraId="191E0AC7" w14:textId="77777777" w:rsidR="00F472E1" w:rsidRDefault="00F472E1" w:rsidP="00560A5E">
            <w:pPr>
              <w:rPr>
                <w:rFonts w:cs="Arial"/>
              </w:rPr>
            </w:pPr>
            <w:r>
              <w:rPr>
                <w:rFonts w:cs="Arial"/>
              </w:rPr>
              <w:t>Total vehicle trip tables by time of day</w:t>
            </w:r>
          </w:p>
        </w:tc>
      </w:tr>
      <w:tr w:rsidR="00F472E1" w14:paraId="5F52E0CA" w14:textId="77777777">
        <w:tc>
          <w:tcPr>
            <w:tcW w:w="3168" w:type="dxa"/>
          </w:tcPr>
          <w:p w14:paraId="2854DF95" w14:textId="77777777" w:rsidR="00F472E1" w:rsidRDefault="00F472E1" w:rsidP="00560A5E">
            <w:pPr>
              <w:rPr>
                <w:rFonts w:cs="Arial"/>
              </w:rPr>
            </w:pPr>
            <w:r>
              <w:rPr>
                <w:rFonts w:cs="Arial"/>
              </w:rPr>
              <w:t>MDTOT_TRIPS.MTX</w:t>
            </w:r>
          </w:p>
        </w:tc>
        <w:tc>
          <w:tcPr>
            <w:tcW w:w="5688" w:type="dxa"/>
            <w:vMerge/>
          </w:tcPr>
          <w:p w14:paraId="5B12123F" w14:textId="77777777" w:rsidR="00F472E1" w:rsidRDefault="00F472E1" w:rsidP="00560A5E">
            <w:pPr>
              <w:rPr>
                <w:rFonts w:cs="Arial"/>
              </w:rPr>
            </w:pPr>
          </w:p>
        </w:tc>
      </w:tr>
      <w:tr w:rsidR="00F472E1" w14:paraId="094923E2" w14:textId="77777777">
        <w:tc>
          <w:tcPr>
            <w:tcW w:w="3168" w:type="dxa"/>
          </w:tcPr>
          <w:p w14:paraId="0986806D" w14:textId="77777777" w:rsidR="00F472E1" w:rsidRDefault="00F472E1" w:rsidP="00560A5E">
            <w:pPr>
              <w:rPr>
                <w:rFonts w:cs="Arial"/>
              </w:rPr>
            </w:pPr>
            <w:r>
              <w:rPr>
                <w:rFonts w:cs="Arial"/>
              </w:rPr>
              <w:t>PMTOT_TRIPS.MTX</w:t>
            </w:r>
          </w:p>
        </w:tc>
        <w:tc>
          <w:tcPr>
            <w:tcW w:w="5688" w:type="dxa"/>
            <w:vMerge/>
          </w:tcPr>
          <w:p w14:paraId="07F97D50" w14:textId="77777777" w:rsidR="00F472E1" w:rsidRDefault="00F472E1" w:rsidP="00560A5E">
            <w:pPr>
              <w:rPr>
                <w:rFonts w:cs="Arial"/>
              </w:rPr>
            </w:pPr>
          </w:p>
        </w:tc>
      </w:tr>
      <w:tr w:rsidR="00F472E1" w14:paraId="6C6FC746" w14:textId="77777777">
        <w:tc>
          <w:tcPr>
            <w:tcW w:w="3168" w:type="dxa"/>
          </w:tcPr>
          <w:p w14:paraId="55F242F5" w14:textId="77777777" w:rsidR="00F472E1" w:rsidRDefault="00F472E1" w:rsidP="00560A5E">
            <w:pPr>
              <w:rPr>
                <w:rFonts w:cs="Arial"/>
              </w:rPr>
            </w:pPr>
            <w:r>
              <w:rPr>
                <w:rFonts w:cs="Arial"/>
              </w:rPr>
              <w:t>OPTOT_TRIPS.MTX</w:t>
            </w:r>
          </w:p>
        </w:tc>
        <w:tc>
          <w:tcPr>
            <w:tcW w:w="5688" w:type="dxa"/>
            <w:vMerge/>
          </w:tcPr>
          <w:p w14:paraId="49FF9123" w14:textId="77777777" w:rsidR="00F472E1" w:rsidRDefault="00F472E1" w:rsidP="00560A5E">
            <w:pPr>
              <w:rPr>
                <w:rFonts w:cs="Arial"/>
              </w:rPr>
            </w:pPr>
          </w:p>
        </w:tc>
      </w:tr>
      <w:tr w:rsidR="00F472E1" w14:paraId="0E9B1BE9" w14:textId="77777777">
        <w:tc>
          <w:tcPr>
            <w:tcW w:w="3168" w:type="dxa"/>
          </w:tcPr>
          <w:p w14:paraId="173CC749" w14:textId="77777777" w:rsidR="00F472E1" w:rsidRDefault="00F472E1" w:rsidP="00560A5E">
            <w:pPr>
              <w:rPr>
                <w:rFonts w:cs="Arial"/>
              </w:rPr>
            </w:pPr>
            <w:r>
              <w:rPr>
                <w:rFonts w:cs="Arial"/>
              </w:rPr>
              <w:t>AM_LINKFLOW.BIN</w:t>
            </w:r>
          </w:p>
        </w:tc>
        <w:tc>
          <w:tcPr>
            <w:tcW w:w="5688" w:type="dxa"/>
            <w:vMerge w:val="restart"/>
          </w:tcPr>
          <w:p w14:paraId="11B602EE" w14:textId="77777777" w:rsidR="00F472E1" w:rsidRDefault="00F472E1" w:rsidP="00560A5E">
            <w:pPr>
              <w:rPr>
                <w:rFonts w:cs="Arial"/>
              </w:rPr>
            </w:pPr>
            <w:r>
              <w:rPr>
                <w:rFonts w:cs="Arial"/>
              </w:rPr>
              <w:t>Total vehicle link flow by time of day</w:t>
            </w:r>
          </w:p>
        </w:tc>
      </w:tr>
      <w:tr w:rsidR="00F472E1" w14:paraId="7384CE2E" w14:textId="77777777">
        <w:tc>
          <w:tcPr>
            <w:tcW w:w="3168" w:type="dxa"/>
          </w:tcPr>
          <w:p w14:paraId="6F8A7D01" w14:textId="77777777" w:rsidR="00F472E1" w:rsidRDefault="00F472E1" w:rsidP="00560A5E">
            <w:pPr>
              <w:rPr>
                <w:rFonts w:cs="Arial"/>
              </w:rPr>
            </w:pPr>
            <w:r>
              <w:rPr>
                <w:rFonts w:cs="Arial"/>
              </w:rPr>
              <w:t>MD_LINKFLOW.BIN</w:t>
            </w:r>
          </w:p>
        </w:tc>
        <w:tc>
          <w:tcPr>
            <w:tcW w:w="5688" w:type="dxa"/>
            <w:vMerge/>
          </w:tcPr>
          <w:p w14:paraId="2EEA7485" w14:textId="77777777" w:rsidR="00F472E1" w:rsidRDefault="00F472E1" w:rsidP="00560A5E">
            <w:pPr>
              <w:rPr>
                <w:rFonts w:cs="Arial"/>
              </w:rPr>
            </w:pPr>
          </w:p>
        </w:tc>
      </w:tr>
      <w:tr w:rsidR="00F472E1" w14:paraId="4E058704" w14:textId="77777777">
        <w:tc>
          <w:tcPr>
            <w:tcW w:w="3168" w:type="dxa"/>
          </w:tcPr>
          <w:p w14:paraId="48E6BFEF" w14:textId="77777777" w:rsidR="00F472E1" w:rsidRDefault="00F472E1" w:rsidP="00560A5E">
            <w:pPr>
              <w:rPr>
                <w:rFonts w:cs="Arial"/>
              </w:rPr>
            </w:pPr>
            <w:r>
              <w:rPr>
                <w:rFonts w:cs="Arial"/>
              </w:rPr>
              <w:t>PM_LINKFLOW.BIN</w:t>
            </w:r>
          </w:p>
        </w:tc>
        <w:tc>
          <w:tcPr>
            <w:tcW w:w="5688" w:type="dxa"/>
            <w:vMerge/>
          </w:tcPr>
          <w:p w14:paraId="575E0C2A" w14:textId="77777777" w:rsidR="00F472E1" w:rsidRDefault="00F472E1" w:rsidP="00560A5E">
            <w:pPr>
              <w:rPr>
                <w:rFonts w:cs="Arial"/>
              </w:rPr>
            </w:pPr>
          </w:p>
        </w:tc>
      </w:tr>
      <w:tr w:rsidR="00F472E1" w14:paraId="414C091B" w14:textId="77777777">
        <w:tc>
          <w:tcPr>
            <w:tcW w:w="3168" w:type="dxa"/>
          </w:tcPr>
          <w:p w14:paraId="4519838A" w14:textId="77777777" w:rsidR="00F472E1" w:rsidRDefault="00F472E1" w:rsidP="00560A5E">
            <w:pPr>
              <w:rPr>
                <w:rFonts w:cs="Arial"/>
              </w:rPr>
            </w:pPr>
            <w:r>
              <w:rPr>
                <w:rFonts w:cs="Arial"/>
              </w:rPr>
              <w:t>OP_LINKFLOW.BIN</w:t>
            </w:r>
          </w:p>
        </w:tc>
        <w:tc>
          <w:tcPr>
            <w:tcW w:w="5688" w:type="dxa"/>
            <w:vMerge/>
          </w:tcPr>
          <w:p w14:paraId="7ED80BDD" w14:textId="77777777" w:rsidR="00F472E1" w:rsidRDefault="00F472E1" w:rsidP="00560A5E">
            <w:pPr>
              <w:rPr>
                <w:rFonts w:cs="Arial"/>
              </w:rPr>
            </w:pPr>
          </w:p>
        </w:tc>
      </w:tr>
      <w:tr w:rsidR="00F472E1" w14:paraId="2AEBA9C8" w14:textId="77777777">
        <w:tc>
          <w:tcPr>
            <w:tcW w:w="3168" w:type="dxa"/>
          </w:tcPr>
          <w:p w14:paraId="1D063956" w14:textId="77777777" w:rsidR="00F472E1" w:rsidRDefault="00F472E1" w:rsidP="00560A5E">
            <w:pPr>
              <w:rPr>
                <w:rFonts w:cs="Arial"/>
              </w:rPr>
            </w:pPr>
            <w:r>
              <w:rPr>
                <w:rFonts w:cs="Arial"/>
              </w:rPr>
              <w:t>TOTAL_LINKFLOW.BIN</w:t>
            </w:r>
          </w:p>
        </w:tc>
        <w:tc>
          <w:tcPr>
            <w:tcW w:w="5688" w:type="dxa"/>
          </w:tcPr>
          <w:p w14:paraId="12D25AA2" w14:textId="77777777" w:rsidR="00F472E1" w:rsidRDefault="00F472E1" w:rsidP="00560A5E">
            <w:pPr>
              <w:rPr>
                <w:rFonts w:cs="Arial"/>
              </w:rPr>
            </w:pPr>
            <w:r>
              <w:rPr>
                <w:rFonts w:cs="Arial"/>
              </w:rPr>
              <w:t>Daily total link flow</w:t>
            </w:r>
          </w:p>
        </w:tc>
      </w:tr>
    </w:tbl>
    <w:p w14:paraId="2DDD2896" w14:textId="77777777" w:rsidR="00F472E1" w:rsidRDefault="00F472E1" w:rsidP="00F472E1">
      <w:pPr>
        <w:rPr>
          <w:rFonts w:cs="Arial"/>
        </w:rPr>
      </w:pPr>
    </w:p>
    <w:p w14:paraId="186ACE8C" w14:textId="77777777" w:rsidR="006C0C60" w:rsidRPr="006C0C60" w:rsidRDefault="006C0C60" w:rsidP="006C0C60"/>
    <w:p w14:paraId="54829259" w14:textId="77777777" w:rsidR="001D5E44" w:rsidRDefault="001D5E44" w:rsidP="001D5E44">
      <w:pPr>
        <w:pStyle w:val="Heading2"/>
        <w:numPr>
          <w:ilvl w:val="1"/>
          <w:numId w:val="1"/>
        </w:numPr>
      </w:pPr>
      <w:bookmarkStart w:id="23" w:name="_Toc434833772"/>
      <w:r>
        <w:t>Input Files</w:t>
      </w:r>
      <w:bookmarkEnd w:id="23"/>
    </w:p>
    <w:p w14:paraId="303530BB" w14:textId="77777777" w:rsidR="0070685A" w:rsidRDefault="00E47827" w:rsidP="0070685A">
      <w:pPr>
        <w:pStyle w:val="Heading4"/>
        <w:rPr>
          <w:sz w:val="24"/>
          <w:szCs w:val="24"/>
        </w:rPr>
      </w:pPr>
      <w:r>
        <w:rPr>
          <w:sz w:val="24"/>
          <w:szCs w:val="24"/>
        </w:rPr>
        <w:t>*_SEDATA.BIN</w:t>
      </w:r>
    </w:p>
    <w:p w14:paraId="039B4BF5" w14:textId="77777777" w:rsidR="00CF1AC6" w:rsidRDefault="0070685A" w:rsidP="00CF1AC6">
      <w:r>
        <w:t xml:space="preserve">This file contains </w:t>
      </w:r>
      <w:r w:rsidR="00CF1AC6">
        <w:t xml:space="preserve">all the internal and external zone </w:t>
      </w:r>
      <w:r w:rsidR="00B567C9">
        <w:t xml:space="preserve">fields and </w:t>
      </w:r>
      <w:r w:rsidR="00CF1AC6">
        <w:t xml:space="preserve">input data required by the model.  </w:t>
      </w:r>
    </w:p>
    <w:p w14:paraId="77BD9732" w14:textId="77777777" w:rsidR="00E47827" w:rsidRDefault="00E47827" w:rsidP="00E47827">
      <w:pPr>
        <w:pStyle w:val="Heading4"/>
        <w:rPr>
          <w:sz w:val="24"/>
          <w:szCs w:val="24"/>
        </w:rPr>
      </w:pPr>
      <w:r>
        <w:rPr>
          <w:sz w:val="24"/>
          <w:szCs w:val="24"/>
        </w:rPr>
        <w:t>*_HIGHWAY.BIN</w:t>
      </w:r>
    </w:p>
    <w:p w14:paraId="3F5E44E9" w14:textId="77777777" w:rsidR="00E47827" w:rsidRDefault="00B567C9" w:rsidP="00E47827">
      <w:r>
        <w:t xml:space="preserve">This file contains all the highway line layer </w:t>
      </w:r>
      <w:r w:rsidR="00981B0B">
        <w:t xml:space="preserve">fields and input </w:t>
      </w:r>
      <w:r>
        <w:t xml:space="preserve">data required by the model.  </w:t>
      </w:r>
    </w:p>
    <w:p w14:paraId="1E868047" w14:textId="77777777" w:rsidR="00981B0B" w:rsidRDefault="00981B0B" w:rsidP="00E47827"/>
    <w:p w14:paraId="28F3F145" w14:textId="77777777" w:rsidR="00981B0B" w:rsidRDefault="00981B0B" w:rsidP="00981B0B">
      <w:pPr>
        <w:pStyle w:val="Heading4"/>
        <w:rPr>
          <w:sz w:val="24"/>
          <w:szCs w:val="24"/>
        </w:rPr>
      </w:pPr>
      <w:r>
        <w:rPr>
          <w:sz w:val="24"/>
          <w:szCs w:val="24"/>
        </w:rPr>
        <w:t>*_HIGHWAY</w:t>
      </w:r>
      <w:r w:rsidR="006C0C60">
        <w:rPr>
          <w:sz w:val="24"/>
          <w:szCs w:val="24"/>
        </w:rPr>
        <w:t>_</w:t>
      </w:r>
      <w:r>
        <w:rPr>
          <w:sz w:val="24"/>
          <w:szCs w:val="24"/>
        </w:rPr>
        <w:t>.BIN (corresponding node layer)</w:t>
      </w:r>
    </w:p>
    <w:p w14:paraId="317BB6DD" w14:textId="77777777" w:rsidR="00981B0B" w:rsidRDefault="00981B0B" w:rsidP="00981B0B">
      <w:r>
        <w:t>This *_HIGHWAY</w:t>
      </w:r>
      <w:r w:rsidR="006C0C60">
        <w:t>_</w:t>
      </w:r>
      <w:r>
        <w:t xml:space="preserve">.BIN file has a corresponding node layer.  </w:t>
      </w:r>
    </w:p>
    <w:p w14:paraId="72230B1B" w14:textId="77777777" w:rsidR="00E47827" w:rsidRDefault="00E47827" w:rsidP="00E47827">
      <w:pPr>
        <w:pStyle w:val="Heading4"/>
        <w:rPr>
          <w:sz w:val="24"/>
          <w:szCs w:val="24"/>
        </w:rPr>
      </w:pPr>
      <w:r>
        <w:rPr>
          <w:sz w:val="24"/>
          <w:szCs w:val="24"/>
        </w:rPr>
        <w:t>*_EE_TRIPS.MTX</w:t>
      </w:r>
    </w:p>
    <w:p w14:paraId="456E0E4F" w14:textId="77777777" w:rsidR="0052108D" w:rsidRDefault="00B567C9" w:rsidP="00B567C9">
      <w:r>
        <w:t xml:space="preserve">This is the through trip matrix for a given scenario.  </w:t>
      </w:r>
    </w:p>
    <w:p w14:paraId="2A27BE26" w14:textId="77777777" w:rsidR="0052108D" w:rsidRDefault="0052108D">
      <w:r>
        <w:br w:type="page"/>
      </w:r>
    </w:p>
    <w:p w14:paraId="51B67C4A" w14:textId="77777777" w:rsidR="003E7573" w:rsidRDefault="003E7573" w:rsidP="003E7573">
      <w:pPr>
        <w:pStyle w:val="Heading1"/>
      </w:pPr>
      <w:bookmarkStart w:id="24" w:name="_Toc434833773"/>
      <w:r>
        <w:lastRenderedPageBreak/>
        <w:t>2</w:t>
      </w:r>
      <w:r>
        <w:tab/>
        <w:t>Getting Started</w:t>
      </w:r>
      <w:bookmarkEnd w:id="24"/>
    </w:p>
    <w:p w14:paraId="60CAFD78" w14:textId="77777777" w:rsidR="003E7573" w:rsidRDefault="003E7573" w:rsidP="003E7573">
      <w:pPr>
        <w:pStyle w:val="Heading2"/>
        <w:numPr>
          <w:ilvl w:val="1"/>
          <w:numId w:val="2"/>
        </w:numPr>
      </w:pPr>
      <w:bookmarkStart w:id="25" w:name="_Toc434833774"/>
      <w:r>
        <w:t>Loading the Application on your Computer</w:t>
      </w:r>
      <w:bookmarkEnd w:id="25"/>
    </w:p>
    <w:p w14:paraId="666AD595" w14:textId="77777777" w:rsidR="004C23FA" w:rsidRDefault="004C23FA" w:rsidP="004C23FA">
      <w:pPr>
        <w:pStyle w:val="Heading3"/>
      </w:pPr>
      <w:bookmarkStart w:id="26" w:name="_Toc434833775"/>
      <w:r>
        <w:t>Step 1: Copy All Model Files</w:t>
      </w:r>
      <w:bookmarkEnd w:id="26"/>
    </w:p>
    <w:p w14:paraId="2B90B209" w14:textId="77777777" w:rsidR="003E7573" w:rsidRDefault="003E7573" w:rsidP="003E7573">
      <w:r>
        <w:t xml:space="preserve">To load the </w:t>
      </w:r>
      <w:r w:rsidR="0052108D">
        <w:t>Model</w:t>
      </w:r>
      <w:r>
        <w:t xml:space="preserve"> and prepare for execution</w:t>
      </w:r>
      <w:r w:rsidR="00AA6601">
        <w:t>,</w:t>
      </w:r>
      <w:r>
        <w:t xml:space="preserve"> copy all the files </w:t>
      </w:r>
      <w:r w:rsidR="00685B29">
        <w:t xml:space="preserve">from the DVD </w:t>
      </w:r>
      <w:r>
        <w:t xml:space="preserve">under the directory </w:t>
      </w:r>
      <w:proofErr w:type="spellStart"/>
      <w:r w:rsidR="0052108D">
        <w:t>ClevelandTDM</w:t>
      </w:r>
      <w:proofErr w:type="spellEnd"/>
      <w:r>
        <w:t xml:space="preserve"> to the desired location on the hard drive.  Be sure to check the file properties and set all files to allow read and write access.</w:t>
      </w:r>
    </w:p>
    <w:p w14:paraId="690AD53D" w14:textId="77777777" w:rsidR="00685B29" w:rsidRDefault="00685B29" w:rsidP="00685B29">
      <w:pPr>
        <w:pStyle w:val="Heading3"/>
      </w:pPr>
      <w:bookmarkStart w:id="27" w:name="_Toc434833776"/>
      <w:r>
        <w:t xml:space="preserve">Step 2: Update and Move </w:t>
      </w:r>
      <w:r w:rsidR="00854AFA">
        <w:t xml:space="preserve">the </w:t>
      </w:r>
      <w:r>
        <w:t>.</w:t>
      </w:r>
      <w:proofErr w:type="spellStart"/>
      <w:r>
        <w:t>ini</w:t>
      </w:r>
      <w:bookmarkEnd w:id="27"/>
      <w:proofErr w:type="spellEnd"/>
      <w:r w:rsidR="00854AFA">
        <w:t xml:space="preserve"> File</w:t>
      </w:r>
      <w:r>
        <w:t xml:space="preserve"> </w:t>
      </w:r>
    </w:p>
    <w:p w14:paraId="7227FB9E" w14:textId="30D425BA" w:rsidR="00685B29" w:rsidRPr="00517289" w:rsidRDefault="00316E34" w:rsidP="00685B29">
      <w:r>
        <w:t>This step has been automated and can be skipped.</w:t>
      </w:r>
      <w:r w:rsidR="00590C6B">
        <w:t xml:space="preserve"> </w:t>
      </w:r>
      <w:r w:rsidR="006A7CFD">
        <w:t xml:space="preserve"> </w:t>
      </w:r>
      <w:r w:rsidR="00517289">
        <w:t xml:space="preserve"> </w:t>
      </w:r>
    </w:p>
    <w:p w14:paraId="02ECDDE1" w14:textId="77777777" w:rsidR="00685B29" w:rsidRDefault="00685B29" w:rsidP="00685B29">
      <w:pPr>
        <w:pStyle w:val="Heading3"/>
      </w:pPr>
      <w:bookmarkStart w:id="28" w:name="_Toc434833777"/>
      <w:r>
        <w:t>Step 3: Move TPBLOGO.</w:t>
      </w:r>
      <w:r w:rsidR="006250E1">
        <w:t>BMP</w:t>
      </w:r>
      <w:r>
        <w:t xml:space="preserve"> </w:t>
      </w:r>
      <w:r w:rsidR="00A540A8">
        <w:t>and TRUCK41.BMP</w:t>
      </w:r>
      <w:bookmarkEnd w:id="28"/>
    </w:p>
    <w:p w14:paraId="5408AF6B" w14:textId="14EC7392" w:rsidR="00685B29" w:rsidRDefault="00316E34" w:rsidP="00685B29">
      <w:r>
        <w:t>This step has been automated and can be skipped.</w:t>
      </w:r>
      <w:bookmarkStart w:id="29" w:name="_GoBack"/>
      <w:bookmarkEnd w:id="29"/>
    </w:p>
    <w:p w14:paraId="6C3E7BEE" w14:textId="77777777" w:rsidR="004146FE" w:rsidRDefault="004146FE" w:rsidP="004146FE">
      <w:pPr>
        <w:pStyle w:val="Heading3"/>
      </w:pPr>
      <w:bookmarkStart w:id="30" w:name="_Toc434833778"/>
      <w:r>
        <w:t xml:space="preserve">Step 4: </w:t>
      </w:r>
      <w:r w:rsidR="006A7CFD">
        <w:t>MODEL_TABLE</w:t>
      </w:r>
      <w:r>
        <w:t>.</w:t>
      </w:r>
      <w:r w:rsidR="006250E1">
        <w:t>BIN</w:t>
      </w:r>
      <w:r>
        <w:t xml:space="preserve"> file</w:t>
      </w:r>
      <w:bookmarkEnd w:id="30"/>
      <w:r>
        <w:t xml:space="preserve"> </w:t>
      </w:r>
    </w:p>
    <w:p w14:paraId="3425450F" w14:textId="77777777" w:rsidR="006250E1" w:rsidRDefault="006250E1" w:rsidP="00685B29">
      <w:r>
        <w:t xml:space="preserve">All information about default file names, directory names and parameters </w:t>
      </w:r>
      <w:r w:rsidR="00AA6601">
        <w:t xml:space="preserve">is </w:t>
      </w:r>
      <w:r>
        <w:t xml:space="preserve">stored in the </w:t>
      </w:r>
      <w:r w:rsidR="00854AFA">
        <w:t>[Model UI/</w:t>
      </w:r>
      <w:proofErr w:type="spellStart"/>
      <w:r w:rsidR="006A7CFD">
        <w:t>model_table</w:t>
      </w:r>
      <w:r w:rsidR="00854AFA">
        <w:t>.bin</w:t>
      </w:r>
      <w:proofErr w:type="spellEnd"/>
      <w:r w:rsidR="00854AFA">
        <w:t>]</w:t>
      </w:r>
      <w:r>
        <w:t xml:space="preserve"> file.</w:t>
      </w:r>
      <w:r w:rsidR="00A85240">
        <w:t xml:space="preserve">  When a new scenario is created, </w:t>
      </w:r>
      <w:proofErr w:type="spellStart"/>
      <w:r w:rsidR="00A85240">
        <w:t>TransCAD</w:t>
      </w:r>
      <w:proofErr w:type="spellEnd"/>
      <w:r w:rsidR="00A85240">
        <w:t xml:space="preserve"> will look for the</w:t>
      </w:r>
      <w:r w:rsidR="006A7CFD">
        <w:t xml:space="preserve"> </w:t>
      </w:r>
      <w:r w:rsidR="00A85240">
        <w:t xml:space="preserve">BIN file and populate the new scenario with the default information.  This file can be viewed </w:t>
      </w:r>
      <w:r w:rsidR="006C0C60">
        <w:t xml:space="preserve">from </w:t>
      </w:r>
      <w:r w:rsidR="00A85240">
        <w:t xml:space="preserve">and edited within </w:t>
      </w:r>
      <w:proofErr w:type="spellStart"/>
      <w:r w:rsidR="00A85240">
        <w:t>TransCAD</w:t>
      </w:r>
      <w:proofErr w:type="spellEnd"/>
      <w:r w:rsidR="00A85240">
        <w:t xml:space="preserve"> as any binary file.</w:t>
      </w:r>
      <w:r w:rsidR="0052640F">
        <w:t xml:space="preserve">  If any changes are made to the default file names or to the model application structure</w:t>
      </w:r>
      <w:r w:rsidR="00AA6601">
        <w:t>,</w:t>
      </w:r>
      <w:r w:rsidR="0052640F">
        <w:t xml:space="preserve"> then the</w:t>
      </w:r>
      <w:r w:rsidR="006A7CFD">
        <w:t xml:space="preserve"> </w:t>
      </w:r>
      <w:r w:rsidR="0052640F">
        <w:t>BIN file will need to be updated.</w:t>
      </w:r>
    </w:p>
    <w:p w14:paraId="14D723FF" w14:textId="77777777" w:rsidR="00A25CAB" w:rsidRDefault="00A25CAB" w:rsidP="00685B29"/>
    <w:p w14:paraId="1C8CB56C" w14:textId="77777777" w:rsidR="00800428" w:rsidRDefault="0021147C" w:rsidP="006A7CFD">
      <w:r>
        <w:t>User specified parameters are also included in this file</w:t>
      </w:r>
      <w:r w:rsidR="006A7CFD">
        <w:t>, including the number of internal zones, the area type code, and the average wage rate</w:t>
      </w:r>
      <w:r>
        <w:t xml:space="preserve">.  </w:t>
      </w:r>
    </w:p>
    <w:p w14:paraId="5D18A429" w14:textId="77777777" w:rsidR="00A85240" w:rsidRDefault="00A85240" w:rsidP="00A85240">
      <w:pPr>
        <w:pStyle w:val="Heading3"/>
      </w:pPr>
      <w:bookmarkStart w:id="31" w:name="_Toc434833779"/>
      <w:r>
        <w:t xml:space="preserve">Step 5: </w:t>
      </w:r>
      <w:r w:rsidR="006A7CFD">
        <w:t>SCEN_FILE</w:t>
      </w:r>
      <w:r>
        <w:t>.ARR file</w:t>
      </w:r>
      <w:bookmarkEnd w:id="31"/>
      <w:r>
        <w:t xml:space="preserve"> </w:t>
      </w:r>
    </w:p>
    <w:p w14:paraId="155E8E04" w14:textId="77777777" w:rsidR="00F34FA2" w:rsidRDefault="00A85240" w:rsidP="00A85240">
      <w:r>
        <w:t>When a scenario is created</w:t>
      </w:r>
      <w:r w:rsidR="00BB7F74">
        <w:t>,</w:t>
      </w:r>
      <w:r>
        <w:t xml:space="preserve"> specific information about that scenario is stored in the</w:t>
      </w:r>
      <w:r w:rsidR="006A7CFD">
        <w:t xml:space="preserve"> </w:t>
      </w:r>
      <w:r>
        <w:t>ARR file.  This file contains specific information about all scenarios that have been created</w:t>
      </w:r>
      <w:r w:rsidR="007C0493">
        <w:t xml:space="preserve"> through the model GUI.  </w:t>
      </w:r>
      <w:r w:rsidR="0052640F">
        <w:t>This file is not editable except through the user interface</w:t>
      </w:r>
      <w:r>
        <w:t xml:space="preserve">.  </w:t>
      </w:r>
    </w:p>
    <w:p w14:paraId="677AF01D" w14:textId="77777777" w:rsidR="00F34FA2" w:rsidRDefault="00F34FA2">
      <w:r>
        <w:br w:type="page"/>
      </w:r>
    </w:p>
    <w:p w14:paraId="0E29113E" w14:textId="386DEF6D" w:rsidR="009D2281" w:rsidRPr="009D2281" w:rsidRDefault="006C0C60" w:rsidP="009D2281">
      <w:pPr>
        <w:rPr>
          <w:b/>
          <w:i/>
        </w:rPr>
      </w:pPr>
      <w:r w:rsidRPr="006C0C60">
        <w:rPr>
          <w:b/>
          <w:color w:val="FF6600"/>
        </w:rPr>
        <w:lastRenderedPageBreak/>
        <w:t>NOTE:</w:t>
      </w:r>
      <w:r>
        <w:rPr>
          <w:b/>
          <w:i/>
        </w:rPr>
        <w:t xml:space="preserve"> A</w:t>
      </w:r>
      <w:r w:rsidR="00664E74">
        <w:rPr>
          <w:b/>
          <w:i/>
        </w:rPr>
        <w:t>ny scenarios previously created and executed cannot be recreated with the same results if the</w:t>
      </w:r>
      <w:r w:rsidR="006A7CFD">
        <w:rPr>
          <w:b/>
          <w:i/>
        </w:rPr>
        <w:t xml:space="preserve"> </w:t>
      </w:r>
      <w:r w:rsidR="00664E74">
        <w:rPr>
          <w:b/>
          <w:i/>
        </w:rPr>
        <w:t>ARR file is deleted and the</w:t>
      </w:r>
      <w:r w:rsidR="006A7CFD">
        <w:rPr>
          <w:b/>
          <w:i/>
        </w:rPr>
        <w:t xml:space="preserve"> </w:t>
      </w:r>
      <w:r w:rsidR="00664E74">
        <w:rPr>
          <w:b/>
          <w:i/>
        </w:rPr>
        <w:t>BIN file is changed.  If scenarios need to be archived the entire set of directories with the</w:t>
      </w:r>
      <w:r w:rsidR="006A7CFD">
        <w:rPr>
          <w:b/>
          <w:i/>
        </w:rPr>
        <w:t xml:space="preserve"> </w:t>
      </w:r>
      <w:r w:rsidR="00664E74">
        <w:rPr>
          <w:b/>
          <w:i/>
        </w:rPr>
        <w:t>BIN and the</w:t>
      </w:r>
      <w:r w:rsidR="006A7CFD">
        <w:rPr>
          <w:b/>
          <w:i/>
        </w:rPr>
        <w:t xml:space="preserve"> </w:t>
      </w:r>
      <w:r w:rsidR="00664E74">
        <w:rPr>
          <w:b/>
          <w:i/>
        </w:rPr>
        <w:t>ARR files MUST be archived with the scenario data.</w:t>
      </w:r>
      <w:bookmarkStart w:id="32" w:name="_Toc200798835"/>
      <w:bookmarkStart w:id="33" w:name="_Toc201996982"/>
      <w:bookmarkStart w:id="34" w:name="_Toc434833780"/>
    </w:p>
    <w:p w14:paraId="14D53C80" w14:textId="77777777" w:rsidR="0095738A" w:rsidRDefault="0095738A" w:rsidP="0095738A">
      <w:pPr>
        <w:pStyle w:val="Heading3"/>
      </w:pPr>
      <w:r>
        <w:t xml:space="preserve">Step </w:t>
      </w:r>
      <w:r w:rsidR="006A7CFD">
        <w:t>6</w:t>
      </w:r>
      <w:r>
        <w:t>: Install Add-In</w:t>
      </w:r>
      <w:bookmarkEnd w:id="32"/>
      <w:bookmarkEnd w:id="33"/>
      <w:bookmarkEnd w:id="34"/>
    </w:p>
    <w:p w14:paraId="1B34E60F" w14:textId="6C47018E" w:rsidR="009D2281" w:rsidRPr="009D2281" w:rsidRDefault="009D2281" w:rsidP="009D2281">
      <w:pPr>
        <w:pStyle w:val="ListParagraph"/>
        <w:numPr>
          <w:ilvl w:val="0"/>
          <w:numId w:val="4"/>
        </w:numPr>
      </w:pPr>
      <w:r>
        <w:t>Compile the [Model UI/</w:t>
      </w:r>
      <w:proofErr w:type="spellStart"/>
      <w:r>
        <w:t>cleveland_model.rsc</w:t>
      </w:r>
      <w:proofErr w:type="spellEnd"/>
      <w:r>
        <w:t>] file to [Model UI/</w:t>
      </w:r>
      <w:proofErr w:type="spellStart"/>
      <w:r>
        <w:t>model_ui.dbd</w:t>
      </w:r>
      <w:proofErr w:type="spellEnd"/>
      <w:r>
        <w:t>] using the GISDK developer’s toolbar.</w:t>
      </w:r>
    </w:p>
    <w:p w14:paraId="537EBE02" w14:textId="77777777" w:rsidR="0095738A" w:rsidRDefault="0095738A" w:rsidP="0095738A">
      <w:pPr>
        <w:numPr>
          <w:ilvl w:val="0"/>
          <w:numId w:val="4"/>
        </w:numPr>
      </w:pPr>
      <w:r>
        <w:t>Tools – Setup Add-Ins</w:t>
      </w:r>
    </w:p>
    <w:p w14:paraId="404C45D1" w14:textId="77777777" w:rsidR="0095738A" w:rsidRDefault="0095738A" w:rsidP="0095738A">
      <w:pPr>
        <w:numPr>
          <w:ilvl w:val="0"/>
          <w:numId w:val="4"/>
        </w:numPr>
      </w:pPr>
      <w:r>
        <w:t xml:space="preserve">Add – Fill out the </w:t>
      </w:r>
      <w:r w:rsidR="00704B97">
        <w:t>window</w:t>
      </w:r>
      <w:r>
        <w:t xml:space="preserve"> as shown below</w:t>
      </w:r>
    </w:p>
    <w:p w14:paraId="491F3CC4" w14:textId="77777777" w:rsidR="0095738A" w:rsidRDefault="0095738A" w:rsidP="0095738A"/>
    <w:p w14:paraId="4E6AFCE0" w14:textId="77777777" w:rsidR="0095738A" w:rsidRDefault="008F69DD" w:rsidP="0095738A">
      <w:pPr>
        <w:ind w:left="720"/>
      </w:pPr>
      <w:r>
        <w:rPr>
          <w:noProof/>
        </w:rPr>
        <mc:AlternateContent>
          <mc:Choice Requires="wps">
            <w:drawing>
              <wp:anchor distT="0" distB="0" distL="114300" distR="114300" simplePos="0" relativeHeight="251652096" behindDoc="0" locked="0" layoutInCell="1" allowOverlap="1" wp14:anchorId="19AE05A4" wp14:editId="441B1954">
                <wp:simplePos x="0" y="0"/>
                <wp:positionH relativeFrom="column">
                  <wp:posOffset>4000500</wp:posOffset>
                </wp:positionH>
                <wp:positionV relativeFrom="paragraph">
                  <wp:posOffset>3350260</wp:posOffset>
                </wp:positionV>
                <wp:extent cx="2400300" cy="661670"/>
                <wp:effectExtent l="647700" t="57150" r="19050" b="24130"/>
                <wp:wrapNone/>
                <wp:docPr id="38"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00300" cy="661670"/>
                        </a:xfrm>
                        <a:prstGeom prst="accentCallout1">
                          <a:avLst>
                            <a:gd name="adj1" fmla="val 17273"/>
                            <a:gd name="adj2" fmla="val -3176"/>
                            <a:gd name="adj3" fmla="val -7007"/>
                            <a:gd name="adj4" fmla="val -26825"/>
                          </a:avLst>
                        </a:prstGeom>
                        <a:solidFill>
                          <a:srgbClr val="FFFFFF"/>
                        </a:solidFill>
                        <a:ln w="9525">
                          <a:solidFill>
                            <a:srgbClr val="000000"/>
                          </a:solidFill>
                          <a:miter lim="800000"/>
                          <a:headEnd/>
                          <a:tailEnd/>
                        </a:ln>
                      </wps:spPr>
                      <wps:txbx>
                        <w:txbxContent>
                          <w:p w14:paraId="5DDA963B" w14:textId="77777777" w:rsidR="00854AFA" w:rsidRDefault="00854AFA" w:rsidP="0095738A">
                            <w:r>
                              <w:t xml:space="preserve">Browse to the directory where you stored the compiled program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AE05A4" id="_x0000_t44" coordsize="21600,21600" o:spt="44" adj="-8280,24300,-1800,4050" path="m@0@1l@2@3nfem@2,0l@2,21600nfem0,0l21600,,21600,21600,,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textborder="f"/>
              </v:shapetype>
              <v:shape id="AutoShape 38" o:spid="_x0000_s1047" type="#_x0000_t44" style="position:absolute;left:0;text-align:left;margin-left:315pt;margin-top:263.8pt;width:189pt;height:52.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" adj="-5794,-1514,-686,3731">
                <v:textbox>
                  <w:txbxContent>
                    <w:p w14:paraId="5DDA963B" w14:textId="77777777" w:rsidR="00854AFA" w:rsidRDefault="00854AFA" w:rsidP="0095738A">
                      <w:r>
                        <w:t xml:space="preserve">Browse to the directory where you stored the compiled program </w:t>
                      </w:r>
                    </w:p>
                  </w:txbxContent>
                </v:textbox>
              </v:shape>
            </w:pict>
          </mc:Fallback>
        </mc:AlternateContent>
      </w:r>
      <w:r>
        <w:rPr>
          <w:noProof/>
        </w:rPr>
        <mc:AlternateContent>
          <mc:Choice Requires="wps">
            <w:drawing>
              <wp:anchor distT="0" distB="0" distL="114300" distR="114300" simplePos="0" relativeHeight="251651072" behindDoc="0" locked="0" layoutInCell="1" allowOverlap="1" wp14:anchorId="5EA7808F" wp14:editId="5AFBCE02">
                <wp:simplePos x="0" y="0"/>
                <wp:positionH relativeFrom="column">
                  <wp:posOffset>4114800</wp:posOffset>
                </wp:positionH>
                <wp:positionV relativeFrom="paragraph">
                  <wp:posOffset>2670175</wp:posOffset>
                </wp:positionV>
                <wp:extent cx="1295400" cy="571500"/>
                <wp:effectExtent l="1114425" t="12700" r="0" b="6350"/>
                <wp:wrapNone/>
                <wp:docPr id="37"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0" cy="571500"/>
                        </a:xfrm>
                        <a:prstGeom prst="accentCallout1">
                          <a:avLst>
                            <a:gd name="adj1" fmla="val 20000"/>
                            <a:gd name="adj2" fmla="val -5884"/>
                            <a:gd name="adj3" fmla="val 70667"/>
                            <a:gd name="adj4" fmla="val -85537"/>
                          </a:avLst>
                        </a:prstGeom>
                        <a:solidFill>
                          <a:srgbClr val="FFFFFF"/>
                        </a:solidFill>
                        <a:ln w="9525">
                          <a:solidFill>
                            <a:srgbClr val="000000"/>
                          </a:solidFill>
                          <a:miter lim="800000"/>
                          <a:headEnd/>
                          <a:tailEnd/>
                        </a:ln>
                      </wps:spPr>
                      <wps:txbx>
                        <w:txbxContent>
                          <w:p w14:paraId="28D27D1E" w14:textId="77777777" w:rsidR="00854AFA" w:rsidRDefault="00854AFA" w:rsidP="0095738A">
                            <w:r>
                              <w:t>This MUST be “Cleveland Model” exactly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A7808F" id="AutoShape 37" o:spid="_x0000_s1048" type="#_x0000_t44" style="position:absolute;left:0;text-align:left;margin-left:324pt;margin-top:210.25pt;width:102pt;height:4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" adj="-18476,15264,-1271,4320">
                <v:textbox>
                  <w:txbxContent>
                    <w:p w14:paraId="28D27D1E" w14:textId="77777777" w:rsidR="00854AFA" w:rsidRDefault="00854AFA" w:rsidP="0095738A">
                      <w:r>
                        <w:t>This MUST be “Cleveland Model” exactly</w:t>
                      </w:r>
                    </w:p>
                  </w:txbxContent>
                </v:textbox>
                <o:callout v:ext="edit" minusy="t"/>
              </v:shape>
            </w:pict>
          </mc:Fallback>
        </mc:AlternateContent>
      </w:r>
      <w:r>
        <w:rPr>
          <w:noProof/>
        </w:rPr>
        <mc:AlternateContent>
          <mc:Choice Requires="wps">
            <w:drawing>
              <wp:anchor distT="0" distB="0" distL="114300" distR="114300" simplePos="0" relativeHeight="251655168" behindDoc="0" locked="0" layoutInCell="1" allowOverlap="1" wp14:anchorId="091AF753" wp14:editId="6A8EE166">
                <wp:simplePos x="0" y="0"/>
                <wp:positionH relativeFrom="column">
                  <wp:posOffset>3886200</wp:posOffset>
                </wp:positionH>
                <wp:positionV relativeFrom="paragraph">
                  <wp:posOffset>1800225</wp:posOffset>
                </wp:positionV>
                <wp:extent cx="1333500" cy="228600"/>
                <wp:effectExtent l="2019300" t="9525" r="0" b="457200"/>
                <wp:wrapNone/>
                <wp:docPr id="36"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3500" cy="228600"/>
                        </a:xfrm>
                        <a:prstGeom prst="accentCallout1">
                          <a:avLst>
                            <a:gd name="adj1" fmla="val 50000"/>
                            <a:gd name="adj2" fmla="val -5713"/>
                            <a:gd name="adj3" fmla="val 296111"/>
                            <a:gd name="adj4" fmla="val -150713"/>
                          </a:avLst>
                        </a:prstGeom>
                        <a:solidFill>
                          <a:srgbClr val="FFFFFF"/>
                        </a:solidFill>
                        <a:ln w="9525">
                          <a:solidFill>
                            <a:srgbClr val="000000"/>
                          </a:solidFill>
                          <a:miter lim="800000"/>
                          <a:headEnd/>
                          <a:tailEnd/>
                        </a:ln>
                      </wps:spPr>
                      <wps:txbx>
                        <w:txbxContent>
                          <w:p w14:paraId="35DA71F6" w14:textId="77777777" w:rsidR="00854AFA" w:rsidRDefault="00854AFA" w:rsidP="00ED6DE8">
                            <w:r>
                              <w:t>Dialog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1AF753" id="AutoShape 41" o:spid="_x0000_s1049" type="#_x0000_t44" style="position:absolute;left:0;text-align:left;margin-left:306pt;margin-top:141.75pt;width:105pt;height:1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" adj="-32554,63960,-1234,10800">
                <v:textbox>
                  <w:txbxContent>
                    <w:p w14:paraId="35DA71F6" w14:textId="77777777" w:rsidR="00854AFA" w:rsidRDefault="00854AFA" w:rsidP="00ED6DE8">
                      <w:r>
                        <w:t>Dialog Box</w:t>
                      </w:r>
                    </w:p>
                  </w:txbxContent>
                </v:textbox>
                <o:callout v:ext="edit" minusy="t"/>
              </v:shape>
            </w:pict>
          </mc:Fallback>
        </mc:AlternateContent>
      </w:r>
      <w:r>
        <w:rPr>
          <w:noProof/>
        </w:rPr>
        <mc:AlternateContent>
          <mc:Choice Requires="wps">
            <w:drawing>
              <wp:anchor distT="0" distB="0" distL="114300" distR="114300" simplePos="0" relativeHeight="251654144" behindDoc="0" locked="0" layoutInCell="1" allowOverlap="1" wp14:anchorId="0669F361" wp14:editId="29AA843D">
                <wp:simplePos x="0" y="0"/>
                <wp:positionH relativeFrom="column">
                  <wp:posOffset>4114800</wp:posOffset>
                </wp:positionH>
                <wp:positionV relativeFrom="paragraph">
                  <wp:posOffset>890270</wp:posOffset>
                </wp:positionV>
                <wp:extent cx="1295400" cy="571500"/>
                <wp:effectExtent l="742950" t="99695" r="0" b="5080"/>
                <wp:wrapNone/>
                <wp:docPr id="35"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0" cy="571500"/>
                        </a:xfrm>
                        <a:prstGeom prst="accentCallout1">
                          <a:avLst>
                            <a:gd name="adj1" fmla="val 20000"/>
                            <a:gd name="adj2" fmla="val -5884"/>
                            <a:gd name="adj3" fmla="val -15667"/>
                            <a:gd name="adj4" fmla="val -56764"/>
                          </a:avLst>
                        </a:prstGeom>
                        <a:solidFill>
                          <a:srgbClr val="FFFFFF"/>
                        </a:solidFill>
                        <a:ln w="9525">
                          <a:solidFill>
                            <a:srgbClr val="000000"/>
                          </a:solidFill>
                          <a:miter lim="800000"/>
                          <a:headEnd/>
                          <a:tailEnd/>
                        </a:ln>
                      </wps:spPr>
                      <wps:txbx>
                        <w:txbxContent>
                          <w:p w14:paraId="36ABE00D" w14:textId="77777777" w:rsidR="00854AFA" w:rsidRDefault="00854AFA" w:rsidP="0095738A">
                            <w:r>
                              <w:t>First select this button to add a new Add-in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69F361" id="AutoShape 40" o:spid="_x0000_s1050" type="#_x0000_t44" style="position:absolute;left:0;text-align:left;margin-left:324pt;margin-top:70.1pt;width:102pt;height: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" adj="-12261,-3384,-1271,4320">
                <v:textbox>
                  <w:txbxContent>
                    <w:p w14:paraId="36ABE00D" w14:textId="77777777" w:rsidR="00854AFA" w:rsidRDefault="00854AFA" w:rsidP="0095738A">
                      <w:r>
                        <w:t>First select this button to add a new Add-in</w:t>
                      </w:r>
                    </w:p>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0D9FF440" wp14:editId="4C69F7CB">
                <wp:simplePos x="0" y="0"/>
                <wp:positionH relativeFrom="column">
                  <wp:posOffset>4229100</wp:posOffset>
                </wp:positionH>
                <wp:positionV relativeFrom="paragraph">
                  <wp:posOffset>2171700</wp:posOffset>
                </wp:positionV>
                <wp:extent cx="1295400" cy="457835"/>
                <wp:effectExtent l="1114425" t="9525" r="0" b="123190"/>
                <wp:wrapNone/>
                <wp:docPr id="34"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0" cy="457835"/>
                        </a:xfrm>
                        <a:prstGeom prst="accentCallout1">
                          <a:avLst>
                            <a:gd name="adj1" fmla="val 25000"/>
                            <a:gd name="adj2" fmla="val -5884"/>
                            <a:gd name="adj3" fmla="val 125000"/>
                            <a:gd name="adj4" fmla="val -85296"/>
                          </a:avLst>
                        </a:prstGeom>
                        <a:solidFill>
                          <a:srgbClr val="FFFFFF"/>
                        </a:solidFill>
                        <a:ln w="9525">
                          <a:solidFill>
                            <a:srgbClr val="000000"/>
                          </a:solidFill>
                          <a:miter lim="800000"/>
                          <a:headEnd/>
                          <a:tailEnd/>
                        </a:ln>
                      </wps:spPr>
                      <wps:txbx>
                        <w:txbxContent>
                          <w:p w14:paraId="13F7D829" w14:textId="77777777" w:rsidR="00854AFA" w:rsidRDefault="00854AFA" w:rsidP="0095738A">
                            <w:r>
                              <w:t>You can give the Add-in any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9FF440" id="AutoShape 36" o:spid="_x0000_s1051" type="#_x0000_t44" style="position:absolute;left:0;text-align:left;margin-left:333pt;margin-top:171pt;width:102pt;height:36.0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" adj="-18424,27000,-1271,5400">
                <v:textbox>
                  <w:txbxContent>
                    <w:p w14:paraId="13F7D829" w14:textId="77777777" w:rsidR="00854AFA" w:rsidRDefault="00854AFA" w:rsidP="0095738A">
                      <w:r>
                        <w:t>You can give the Add-in any name</w:t>
                      </w:r>
                    </w:p>
                  </w:txbxContent>
                </v:textbox>
                <o:callout v:ext="edit" minusy="t"/>
              </v:shape>
            </w:pict>
          </mc:Fallback>
        </mc:AlternateContent>
      </w:r>
      <w:r w:rsidR="00ED6DE8" w:rsidRPr="00ED6DE8">
        <w:t xml:space="preserve"> </w:t>
      </w:r>
      <w:r w:rsidR="006A7CFD">
        <w:rPr>
          <w:noProof/>
        </w:rPr>
        <w:drawing>
          <wp:inline distT="0" distB="0" distL="0" distR="0" wp14:anchorId="1853F799" wp14:editId="684E5BAE">
            <wp:extent cx="3165026"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65026" cy="3810000"/>
                    </a:xfrm>
                    <a:prstGeom prst="rect">
                      <a:avLst/>
                    </a:prstGeom>
                  </pic:spPr>
                </pic:pic>
              </a:graphicData>
            </a:graphic>
          </wp:inline>
        </w:drawing>
      </w:r>
      <w:r w:rsidR="006A7CFD">
        <w:rPr>
          <w:noProof/>
        </w:rPr>
        <w:t xml:space="preserve"> </w:t>
      </w:r>
    </w:p>
    <w:p w14:paraId="7973F6C3" w14:textId="77777777" w:rsidR="0095738A" w:rsidRDefault="0095738A" w:rsidP="0095738A"/>
    <w:p w14:paraId="70CE8B6D" w14:textId="77777777" w:rsidR="0095738A" w:rsidRDefault="0095738A" w:rsidP="0095738A"/>
    <w:p w14:paraId="3EC7C6B7" w14:textId="77777777" w:rsidR="0095738A" w:rsidRDefault="0095738A" w:rsidP="0095738A"/>
    <w:p w14:paraId="111F2689" w14:textId="77777777" w:rsidR="0095738A" w:rsidRDefault="0095738A" w:rsidP="0095738A"/>
    <w:p w14:paraId="73161741" w14:textId="77777777" w:rsidR="0095738A" w:rsidRDefault="0095738A" w:rsidP="0095738A">
      <w:pPr>
        <w:numPr>
          <w:ilvl w:val="0"/>
          <w:numId w:val="4"/>
        </w:numPr>
      </w:pPr>
      <w:r>
        <w:t>OK</w:t>
      </w:r>
      <w:r w:rsidR="00727DE6">
        <w:t xml:space="preserve"> - </w:t>
      </w:r>
      <w:r>
        <w:t>This adds the program to the Add-In list (See Tools – Add-Ins)</w:t>
      </w:r>
    </w:p>
    <w:p w14:paraId="31870F60" w14:textId="77777777" w:rsidR="0095738A" w:rsidRDefault="0095738A" w:rsidP="0095738A">
      <w:pPr>
        <w:pStyle w:val="Heading3"/>
      </w:pPr>
      <w:bookmarkStart w:id="35" w:name="_Toc200798836"/>
      <w:bookmarkStart w:id="36" w:name="_Toc201996983"/>
      <w:bookmarkStart w:id="37" w:name="_Toc434833781"/>
      <w:r>
        <w:t xml:space="preserve">Step </w:t>
      </w:r>
      <w:r w:rsidR="00E107BC">
        <w:t>7</w:t>
      </w:r>
      <w:r>
        <w:t xml:space="preserve">: </w:t>
      </w:r>
      <w:r w:rsidR="00ED6DE8">
        <w:t>Open</w:t>
      </w:r>
      <w:r>
        <w:t xml:space="preserve"> the </w:t>
      </w:r>
      <w:bookmarkEnd w:id="35"/>
      <w:bookmarkEnd w:id="36"/>
      <w:r w:rsidR="00ED6DE8">
        <w:t>GUI</w:t>
      </w:r>
      <w:bookmarkEnd w:id="37"/>
      <w:r>
        <w:t xml:space="preserve"> </w:t>
      </w:r>
    </w:p>
    <w:p w14:paraId="2565ABF8" w14:textId="77777777" w:rsidR="0095738A" w:rsidRDefault="0095738A" w:rsidP="00E73ABE">
      <w:pPr>
        <w:numPr>
          <w:ilvl w:val="0"/>
          <w:numId w:val="5"/>
        </w:numPr>
      </w:pPr>
      <w:r>
        <w:t xml:space="preserve">Tools – Add-Ins – </w:t>
      </w:r>
      <w:r w:rsidR="00E107BC">
        <w:t>Cleveland</w:t>
      </w:r>
      <w:r w:rsidR="00E73ABE">
        <w:t xml:space="preserve"> Model</w:t>
      </w:r>
      <w:r>
        <w:t xml:space="preserve"> </w:t>
      </w:r>
      <w:r w:rsidR="00E107BC">
        <w:t xml:space="preserve"> </w:t>
      </w:r>
    </w:p>
    <w:p w14:paraId="4883179E" w14:textId="77777777" w:rsidR="00001FDF" w:rsidRDefault="00347D8C" w:rsidP="00E73ABE">
      <w:pPr>
        <w:numPr>
          <w:ilvl w:val="0"/>
          <w:numId w:val="5"/>
        </w:numPr>
      </w:pPr>
      <w:r>
        <w:t>The mode</w:t>
      </w:r>
      <w:r w:rsidR="004146FE">
        <w:t>l</w:t>
      </w:r>
      <w:r>
        <w:t xml:space="preserve"> GUI will be displayed and y</w:t>
      </w:r>
      <w:r w:rsidR="00001FDF">
        <w:t>ou are now ready to set up scenarios and run the model.</w:t>
      </w:r>
    </w:p>
    <w:p w14:paraId="682DF006" w14:textId="77777777" w:rsidR="00E107BC" w:rsidRDefault="00E107BC" w:rsidP="00E107BC"/>
    <w:p w14:paraId="455DF809" w14:textId="77777777" w:rsidR="00F51C7E" w:rsidRDefault="00F51C7E">
      <w:pPr>
        <w:rPr>
          <w:rFonts w:cs="Arial"/>
          <w:b/>
          <w:bCs/>
          <w:kern w:val="32"/>
          <w:sz w:val="32"/>
          <w:szCs w:val="32"/>
        </w:rPr>
      </w:pPr>
      <w:r>
        <w:br w:type="page"/>
      </w:r>
    </w:p>
    <w:p w14:paraId="410153A7" w14:textId="77777777" w:rsidR="00D824A9" w:rsidRDefault="00D824A9" w:rsidP="00D824A9">
      <w:pPr>
        <w:pStyle w:val="Heading1"/>
      </w:pPr>
      <w:bookmarkStart w:id="38" w:name="_Toc434833782"/>
      <w:r>
        <w:lastRenderedPageBreak/>
        <w:t>3</w:t>
      </w:r>
      <w:r>
        <w:tab/>
      </w:r>
      <w:r w:rsidR="00F51C7E">
        <w:t>Running Existing Scenarios</w:t>
      </w:r>
      <w:bookmarkEnd w:id="38"/>
    </w:p>
    <w:p w14:paraId="6AF2F419" w14:textId="77777777" w:rsidR="004146FE" w:rsidRDefault="004146FE" w:rsidP="00D824A9"/>
    <w:p w14:paraId="058B5966" w14:textId="77777777" w:rsidR="004146FE" w:rsidRDefault="00F51C7E" w:rsidP="004146FE">
      <w:pPr>
        <w:ind w:left="1440"/>
      </w:pPr>
      <w:r>
        <w:rPr>
          <w:noProof/>
        </w:rPr>
        <mc:AlternateContent>
          <mc:Choice Requires="wps">
            <w:drawing>
              <wp:anchor distT="0" distB="0" distL="114300" distR="114300" simplePos="0" relativeHeight="251658240" behindDoc="0" locked="0" layoutInCell="1" allowOverlap="1" wp14:anchorId="21201DC5" wp14:editId="6822D632">
                <wp:simplePos x="0" y="0"/>
                <wp:positionH relativeFrom="column">
                  <wp:posOffset>3253740</wp:posOffset>
                </wp:positionH>
                <wp:positionV relativeFrom="paragraph">
                  <wp:posOffset>2051685</wp:posOffset>
                </wp:positionV>
                <wp:extent cx="1143000" cy="1744980"/>
                <wp:effectExtent l="952500" t="171450" r="19050" b="26670"/>
                <wp:wrapNone/>
                <wp:docPr id="28"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0" cy="1744980"/>
                        </a:xfrm>
                        <a:prstGeom prst="accentCallout1">
                          <a:avLst>
                            <a:gd name="adj1" fmla="val 20338"/>
                            <a:gd name="adj2" fmla="val -6667"/>
                            <a:gd name="adj3" fmla="val -9112"/>
                            <a:gd name="adj4" fmla="val -82333"/>
                          </a:avLst>
                        </a:prstGeom>
                        <a:solidFill>
                          <a:srgbClr val="FFFFFF"/>
                        </a:solidFill>
                        <a:ln w="9525">
                          <a:solidFill>
                            <a:srgbClr val="000000"/>
                          </a:solidFill>
                          <a:miter lim="800000"/>
                          <a:headEnd/>
                          <a:tailEnd/>
                        </a:ln>
                      </wps:spPr>
                      <wps:txbx>
                        <w:txbxContent>
                          <w:p w14:paraId="0C172991" w14:textId="77777777" w:rsidR="00854AFA" w:rsidRPr="004146FE" w:rsidRDefault="00854AFA" w:rsidP="004146FE">
                            <w:pPr>
                              <w:rPr>
                                <w:sz w:val="18"/>
                                <w:szCs w:val="18"/>
                              </w:rPr>
                            </w:pPr>
                            <w:r>
                              <w:rPr>
                                <w:sz w:val="18"/>
                                <w:szCs w:val="18"/>
                              </w:rPr>
                              <w:t>These buttons are selected for running each step. If the box to run all steps is selected, clicking on prepare network will run all steps of the model, otherwise only the step selected will run.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201DC5" id="AutoShape 68" o:spid="_x0000_s1052" type="#_x0000_t44" style="position:absolute;left:0;text-align:left;margin-left:256.2pt;margin-top:161.55pt;width:90pt;height:137.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" adj="-17784,-1968,-1440,4393">
                <v:textbox>
                  <w:txbxContent>
                    <w:p w14:paraId="0C172991" w14:textId="77777777" w:rsidR="00854AFA" w:rsidRPr="004146FE" w:rsidRDefault="00854AFA" w:rsidP="004146FE">
                      <w:pPr>
                        <w:rPr>
                          <w:sz w:val="18"/>
                          <w:szCs w:val="18"/>
                        </w:rPr>
                      </w:pPr>
                      <w:r>
                        <w:rPr>
                          <w:sz w:val="18"/>
                          <w:szCs w:val="18"/>
                        </w:rPr>
                        <w:t>These buttons are selected for running each step. If the box to run all steps is selected, clicking on prepare network will run all steps of the model, otherwise only the step selected will run.</w:t>
                      </w:r>
                    </w:p>
                  </w:txbxContent>
                </v:textbox>
              </v:shape>
            </w:pict>
          </mc:Fallback>
        </mc:AlternateContent>
      </w:r>
      <w:r w:rsidR="008F69DD">
        <w:rPr>
          <w:noProof/>
        </w:rPr>
        <mc:AlternateContent>
          <mc:Choice Requires="wps">
            <w:drawing>
              <wp:anchor distT="0" distB="0" distL="114300" distR="114300" simplePos="0" relativeHeight="251657216" behindDoc="0" locked="0" layoutInCell="1" allowOverlap="1" wp14:anchorId="1B802EE2" wp14:editId="1F934B1A">
                <wp:simplePos x="0" y="0"/>
                <wp:positionH relativeFrom="column">
                  <wp:posOffset>-350520</wp:posOffset>
                </wp:positionH>
                <wp:positionV relativeFrom="paragraph">
                  <wp:posOffset>1823085</wp:posOffset>
                </wp:positionV>
                <wp:extent cx="914400" cy="1150620"/>
                <wp:effectExtent l="0" t="666750" r="514350" b="11430"/>
                <wp:wrapNone/>
                <wp:docPr id="30"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1150620"/>
                        </a:xfrm>
                        <a:prstGeom prst="accentCallout1">
                          <a:avLst>
                            <a:gd name="adj1" fmla="val 16394"/>
                            <a:gd name="adj2" fmla="val 108333"/>
                            <a:gd name="adj3" fmla="val -58471"/>
                            <a:gd name="adj4" fmla="val 154167"/>
                          </a:avLst>
                        </a:prstGeom>
                        <a:solidFill>
                          <a:srgbClr val="FFFFFF"/>
                        </a:solidFill>
                        <a:ln w="9525">
                          <a:solidFill>
                            <a:srgbClr val="000000"/>
                          </a:solidFill>
                          <a:miter lim="800000"/>
                          <a:headEnd/>
                          <a:tailEnd/>
                        </a:ln>
                      </wps:spPr>
                      <wps:txbx>
                        <w:txbxContent>
                          <w:p w14:paraId="43E6739D" w14:textId="77777777" w:rsidR="00854AFA" w:rsidRPr="004146FE" w:rsidRDefault="00854AFA" w:rsidP="004146FE">
                            <w:pPr>
                              <w:rPr>
                                <w:sz w:val="18"/>
                                <w:szCs w:val="18"/>
                              </w:rPr>
                            </w:pPr>
                            <w:r>
                              <w:rPr>
                                <w:sz w:val="18"/>
                                <w:szCs w:val="18"/>
                              </w:rPr>
                              <w:t>Check this box to run all steps [NOTE: if you want to run step by step check the other box instead.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802EE2" id="AutoShape 67" o:spid="_x0000_s1053" type="#_x0000_t44" style="position:absolute;left:0;text-align:left;margin-left:-27.6pt;margin-top:143.55pt;width:1in;height:90.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" adj="33300,-12630,23400,3541">
                <v:textbox>
                  <w:txbxContent>
                    <w:p w14:paraId="43E6739D" w14:textId="77777777" w:rsidR="00854AFA" w:rsidRPr="004146FE" w:rsidRDefault="00854AFA" w:rsidP="004146FE">
                      <w:pPr>
                        <w:rPr>
                          <w:sz w:val="18"/>
                          <w:szCs w:val="18"/>
                        </w:rPr>
                      </w:pPr>
                      <w:r>
                        <w:rPr>
                          <w:sz w:val="18"/>
                          <w:szCs w:val="18"/>
                        </w:rPr>
                        <w:t>Check this box to run all steps [NOTE: if you want to run step by step check the other box instead.</w:t>
                      </w:r>
                    </w:p>
                  </w:txbxContent>
                </v:textbox>
                <o:callout v:ext="edit" minusx="t"/>
              </v:shape>
            </w:pict>
          </mc:Fallback>
        </mc:AlternateContent>
      </w:r>
      <w:r w:rsidR="008F69DD">
        <w:rPr>
          <w:noProof/>
        </w:rPr>
        <mc:AlternateContent>
          <mc:Choice Requires="wps">
            <w:drawing>
              <wp:anchor distT="0" distB="0" distL="114300" distR="114300" simplePos="0" relativeHeight="251656192" behindDoc="0" locked="0" layoutInCell="1" allowOverlap="1" wp14:anchorId="70B4E45B" wp14:editId="66A974F0">
                <wp:simplePos x="0" y="0"/>
                <wp:positionH relativeFrom="column">
                  <wp:posOffset>-361950</wp:posOffset>
                </wp:positionH>
                <wp:positionV relativeFrom="paragraph">
                  <wp:posOffset>694690</wp:posOffset>
                </wp:positionV>
                <wp:extent cx="914400" cy="674370"/>
                <wp:effectExtent l="0" t="8890" r="400050" b="12065"/>
                <wp:wrapNone/>
                <wp:docPr id="29"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674370"/>
                        </a:xfrm>
                        <a:prstGeom prst="accentCallout1">
                          <a:avLst>
                            <a:gd name="adj1" fmla="val 16949"/>
                            <a:gd name="adj2" fmla="val 108333"/>
                            <a:gd name="adj3" fmla="val 36440"/>
                            <a:gd name="adj4" fmla="val 142708"/>
                          </a:avLst>
                        </a:prstGeom>
                        <a:solidFill>
                          <a:srgbClr val="FFFFFF"/>
                        </a:solidFill>
                        <a:ln w="9525">
                          <a:solidFill>
                            <a:srgbClr val="000000"/>
                          </a:solidFill>
                          <a:miter lim="800000"/>
                          <a:headEnd/>
                          <a:tailEnd/>
                        </a:ln>
                      </wps:spPr>
                      <wps:txbx>
                        <w:txbxContent>
                          <w:p w14:paraId="1BD32131" w14:textId="77777777" w:rsidR="00854AFA" w:rsidRPr="004146FE" w:rsidRDefault="00854AFA">
                            <w:pPr>
                              <w:rPr>
                                <w:sz w:val="18"/>
                                <w:szCs w:val="18"/>
                              </w:rPr>
                            </w:pPr>
                            <w:r>
                              <w:rPr>
                                <w:sz w:val="18"/>
                                <w:szCs w:val="18"/>
                              </w:rPr>
                              <w:t>Select the scenarios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B4E45B" id="AutoShape 65" o:spid="_x0000_s1054" type="#_x0000_t44" style="position:absolute;left:0;text-align:left;margin-left:-28.5pt;margin-top:54.7pt;width:1in;height:53.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" adj="30825,7871,23400,3661">
                <v:textbox>
                  <w:txbxContent>
                    <w:p w14:paraId="1BD32131" w14:textId="77777777" w:rsidR="00854AFA" w:rsidRPr="004146FE" w:rsidRDefault="00854AFA">
                      <w:pPr>
                        <w:rPr>
                          <w:sz w:val="18"/>
                          <w:szCs w:val="18"/>
                        </w:rPr>
                      </w:pPr>
                      <w:r>
                        <w:rPr>
                          <w:sz w:val="18"/>
                          <w:szCs w:val="18"/>
                        </w:rPr>
                        <w:t>Select the scenarios</w:t>
                      </w:r>
                    </w:p>
                  </w:txbxContent>
                </v:textbox>
                <o:callout v:ext="edit" minusx="t" minusy="t"/>
              </v:shape>
            </w:pict>
          </mc:Fallback>
        </mc:AlternateContent>
      </w:r>
      <w:r w:rsidR="00725255" w:rsidRPr="00725255">
        <w:t xml:space="preserve"> </w:t>
      </w:r>
      <w:r>
        <w:rPr>
          <w:noProof/>
        </w:rPr>
        <w:drawing>
          <wp:inline distT="0" distB="0" distL="0" distR="0" wp14:anchorId="0DF7FB06" wp14:editId="7D65D4DE">
            <wp:extent cx="1874520" cy="4271267"/>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874520" cy="4271267"/>
                    </a:xfrm>
                    <a:prstGeom prst="rect">
                      <a:avLst/>
                    </a:prstGeom>
                  </pic:spPr>
                </pic:pic>
              </a:graphicData>
            </a:graphic>
          </wp:inline>
        </w:drawing>
      </w:r>
    </w:p>
    <w:p w14:paraId="4DF14A56" w14:textId="77777777" w:rsidR="00F472E1" w:rsidRDefault="00F472E1" w:rsidP="00F472E1"/>
    <w:p w14:paraId="3CBDAC7E" w14:textId="77777777" w:rsidR="00F51C7E" w:rsidRDefault="00F51C7E" w:rsidP="00F472E1">
      <w:r>
        <w:t>You can view the files associated with each scenario by highlighting the scenario in question and selecting the “Setup” button. This opens the Project Scenarios window. From there you can highlight a specific step and view the input and output files by selecting the “Contents” button.</w:t>
      </w:r>
    </w:p>
    <w:p w14:paraId="538F4327" w14:textId="77777777" w:rsidR="00F51C7E" w:rsidRDefault="00F51C7E" w:rsidP="00F472E1"/>
    <w:p w14:paraId="3A0FFFCB" w14:textId="77777777" w:rsidR="005A676C" w:rsidRDefault="005A676C" w:rsidP="00F472E1"/>
    <w:p w14:paraId="12D4D34F" w14:textId="77777777" w:rsidR="00560A5E" w:rsidRDefault="00F51C7E" w:rsidP="00560A5E">
      <w:pPr>
        <w:pStyle w:val="Heading1"/>
      </w:pPr>
      <w:bookmarkStart w:id="39" w:name="_Toc434833783"/>
      <w:r>
        <w:t>4</w:t>
      </w:r>
      <w:r w:rsidR="00560A5E">
        <w:tab/>
        <w:t>Model Repor</w:t>
      </w:r>
      <w:r w:rsidR="0057090D">
        <w:t>t File</w:t>
      </w:r>
      <w:bookmarkEnd w:id="39"/>
    </w:p>
    <w:p w14:paraId="09BB38E5" w14:textId="77777777" w:rsidR="00704019" w:rsidRDefault="004D14C1" w:rsidP="00560A5E">
      <w:r>
        <w:t>A model report file is generated for each scenario that is specified and run.</w:t>
      </w:r>
      <w:r w:rsidR="00A72BCA">
        <w:t xml:space="preserve">  </w:t>
      </w:r>
      <w:r>
        <w:t xml:space="preserve">The report file is a </w:t>
      </w:r>
      <w:r w:rsidR="00A72BCA">
        <w:t xml:space="preserve">text </w:t>
      </w:r>
      <w:r>
        <w:t xml:space="preserve">file that includes model performance outputs from each model stage where model performance output is required.  The output from each subsequent stage is simply appended to the end of the report file.  </w:t>
      </w:r>
    </w:p>
    <w:p w14:paraId="6E826FB2" w14:textId="77777777" w:rsidR="00704019" w:rsidRDefault="00704019">
      <w:r>
        <w:br w:type="page"/>
      </w:r>
    </w:p>
    <w:p w14:paraId="1D03FCF2" w14:textId="77777777" w:rsidR="00560A5E" w:rsidRDefault="00FD69D6" w:rsidP="00560A5E">
      <w:pPr>
        <w:pStyle w:val="Heading1"/>
      </w:pPr>
      <w:bookmarkStart w:id="40" w:name="_Toc434833784"/>
      <w:r>
        <w:lastRenderedPageBreak/>
        <w:t>5</w:t>
      </w:r>
      <w:r w:rsidR="00560A5E">
        <w:tab/>
        <w:t>Scenario Planning</w:t>
      </w:r>
      <w:bookmarkEnd w:id="40"/>
    </w:p>
    <w:p w14:paraId="3D0B9E5D" w14:textId="77777777" w:rsidR="00C65066" w:rsidRDefault="00704019" w:rsidP="009B4D46">
      <w:r>
        <w:t>Scenarios are created and edited by selecting the “Setup” button from the user interface.</w:t>
      </w:r>
      <w:r w:rsidR="006250E1">
        <w:t xml:space="preserve"> All information about default file names, directory names</w:t>
      </w:r>
      <w:r w:rsidR="007A2942">
        <w:t>,</w:t>
      </w:r>
      <w:r w:rsidR="006250E1">
        <w:t xml:space="preserve"> and parameters are stored in the </w:t>
      </w:r>
      <w:r>
        <w:t>MODEL_TABLE</w:t>
      </w:r>
      <w:r w:rsidR="006250E1">
        <w:t xml:space="preserve">.BIN file as described earlier.  When a new scenario is created, </w:t>
      </w:r>
      <w:proofErr w:type="spellStart"/>
      <w:r w:rsidR="006250E1">
        <w:t>TransCAD</w:t>
      </w:r>
      <w:proofErr w:type="spellEnd"/>
      <w:r w:rsidR="006250E1">
        <w:t xml:space="preserve"> will look for the </w:t>
      </w:r>
      <w:r>
        <w:t>MODEL_TABLE</w:t>
      </w:r>
      <w:r w:rsidR="006250E1">
        <w:t xml:space="preserve">.BIN file and populate the new scenario with the default information.  This file can be viewed </w:t>
      </w:r>
      <w:r w:rsidR="007A2942">
        <w:t xml:space="preserve">from </w:t>
      </w:r>
      <w:r w:rsidR="006250E1">
        <w:t xml:space="preserve">and edited within </w:t>
      </w:r>
      <w:proofErr w:type="spellStart"/>
      <w:r w:rsidR="006250E1">
        <w:t>TransCAD</w:t>
      </w:r>
      <w:proofErr w:type="spellEnd"/>
      <w:r w:rsidR="00C65066">
        <w:t xml:space="preserve"> as any binary file.  Specific information about all scenarios that a user has created is stored in the </w:t>
      </w:r>
      <w:r>
        <w:t>SCEN_FILE</w:t>
      </w:r>
      <w:r w:rsidR="00C65066">
        <w:t xml:space="preserve">.ARR file.  This file is not editable except through the user interface.  </w:t>
      </w:r>
    </w:p>
    <w:p w14:paraId="01C73672" w14:textId="77777777" w:rsidR="00704019" w:rsidRDefault="00704019" w:rsidP="009B4D46"/>
    <w:p w14:paraId="52807307" w14:textId="77777777" w:rsidR="00B55229" w:rsidRDefault="00FD69D6" w:rsidP="00B55229">
      <w:pPr>
        <w:pStyle w:val="Heading2"/>
      </w:pPr>
      <w:bookmarkStart w:id="41" w:name="_Toc434833785"/>
      <w:r>
        <w:t>5</w:t>
      </w:r>
      <w:r w:rsidR="00B55229">
        <w:t>.1 Scenario Inputs</w:t>
      </w:r>
      <w:bookmarkEnd w:id="41"/>
    </w:p>
    <w:p w14:paraId="24C9B58E" w14:textId="77777777" w:rsidR="00B55229" w:rsidRDefault="0028367E" w:rsidP="00B55229">
      <w:r>
        <w:t xml:space="preserve">The required files for running a new scenario include model parameter files and model input files.  The model parameter files, listed in Table </w:t>
      </w:r>
      <w:r w:rsidR="00A72BCA">
        <w:t>1</w:t>
      </w:r>
      <w:r w:rsidR="00704019">
        <w:t xml:space="preserve">, </w:t>
      </w:r>
      <w:r>
        <w:t xml:space="preserve">contain model constants, coefficients, rates, and other parameters that should not be changed </w:t>
      </w:r>
      <w:r w:rsidR="00704019">
        <w:t xml:space="preserve">for a given </w:t>
      </w:r>
      <w:proofErr w:type="spellStart"/>
      <w:r w:rsidR="00704019">
        <w:t>scneario</w:t>
      </w:r>
      <w:proofErr w:type="spellEnd"/>
      <w:r>
        <w:t xml:space="preserve">.  Only the input files listed </w:t>
      </w:r>
      <w:r w:rsidR="00A72BCA">
        <w:t>in Table 2</w:t>
      </w:r>
      <w:r>
        <w:t xml:space="preserve"> can be updated without recalibrating the model set.   </w:t>
      </w:r>
    </w:p>
    <w:p w14:paraId="6946C32D" w14:textId="77777777" w:rsidR="00C65066" w:rsidRDefault="00FD69D6" w:rsidP="00C65066">
      <w:pPr>
        <w:pStyle w:val="Heading2"/>
      </w:pPr>
      <w:bookmarkStart w:id="42" w:name="_Toc434833786"/>
      <w:r>
        <w:t>5</w:t>
      </w:r>
      <w:r w:rsidR="00C65066">
        <w:t>.</w:t>
      </w:r>
      <w:r w:rsidR="00B55229">
        <w:t>2</w:t>
      </w:r>
      <w:r w:rsidR="00C65066">
        <w:t xml:space="preserve"> Adding a New Scenario</w:t>
      </w:r>
      <w:bookmarkEnd w:id="42"/>
    </w:p>
    <w:p w14:paraId="5ABA9732" w14:textId="77777777" w:rsidR="00C65066" w:rsidRDefault="00C65066" w:rsidP="009B4D46">
      <w:r>
        <w:t xml:space="preserve">To add a new </w:t>
      </w:r>
      <w:proofErr w:type="gramStart"/>
      <w:r>
        <w:t>scenario</w:t>
      </w:r>
      <w:proofErr w:type="gramEnd"/>
      <w:r w:rsidR="00B63FEC">
        <w:t xml:space="preserve"> click the “Setup” button on the user interface.  The Project Scenarios window will be displayed.  From this window scenarios can be added, deleted, and sorted.  All available scenarios will be listed in the list box with the date and time of creation.  A box is provided for a detailed description of the scenario.</w:t>
      </w:r>
    </w:p>
    <w:p w14:paraId="4347510D" w14:textId="77777777" w:rsidR="00704019" w:rsidRDefault="00704019" w:rsidP="009B4D46"/>
    <w:p w14:paraId="21FD2B2D" w14:textId="77777777" w:rsidR="00704019" w:rsidRDefault="00704019" w:rsidP="00704019">
      <w:pPr>
        <w:ind w:left="1440"/>
      </w:pPr>
      <w:r>
        <w:rPr>
          <w:noProof/>
        </w:rPr>
        <mc:AlternateContent>
          <mc:Choice Requires="wps">
            <w:drawing>
              <wp:anchor distT="0" distB="0" distL="114300" distR="114300" simplePos="0" relativeHeight="251665408" behindDoc="0" locked="0" layoutInCell="1" allowOverlap="1" wp14:anchorId="46A4319F" wp14:editId="24108D09">
                <wp:simplePos x="0" y="0"/>
                <wp:positionH relativeFrom="column">
                  <wp:posOffset>-213360</wp:posOffset>
                </wp:positionH>
                <wp:positionV relativeFrom="paragraph">
                  <wp:posOffset>1517015</wp:posOffset>
                </wp:positionV>
                <wp:extent cx="914400" cy="571500"/>
                <wp:effectExtent l="0" t="0" r="342900" b="19050"/>
                <wp:wrapNone/>
                <wp:docPr id="3"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571500"/>
                        </a:xfrm>
                        <a:prstGeom prst="accentCallout1">
                          <a:avLst>
                            <a:gd name="adj1" fmla="val 20000"/>
                            <a:gd name="adj2" fmla="val 108333"/>
                            <a:gd name="adj3" fmla="val 33444"/>
                            <a:gd name="adj4" fmla="val 135417"/>
                          </a:avLst>
                        </a:prstGeom>
                        <a:solidFill>
                          <a:srgbClr val="FFFFFF"/>
                        </a:solidFill>
                        <a:ln w="9525">
                          <a:solidFill>
                            <a:srgbClr val="000000"/>
                          </a:solidFill>
                          <a:miter lim="800000"/>
                          <a:headEnd/>
                          <a:tailEnd/>
                        </a:ln>
                      </wps:spPr>
                      <wps:txbx>
                        <w:txbxContent>
                          <w:p w14:paraId="418264B5" w14:textId="77777777" w:rsidR="00854AFA" w:rsidRPr="00B63FEC" w:rsidRDefault="00854AFA" w:rsidP="00B63FEC">
                            <w:pPr>
                              <w:jc w:val="right"/>
                              <w:rPr>
                                <w:sz w:val="18"/>
                                <w:szCs w:val="18"/>
                              </w:rPr>
                            </w:pPr>
                            <w:r w:rsidRPr="00B63FEC">
                              <w:rPr>
                                <w:sz w:val="18"/>
                                <w:szCs w:val="18"/>
                              </w:rPr>
                              <w:t>Select to choose directory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A4319F" id="AutoShape 80" o:spid="_x0000_s1055" type="#_x0000_t44" style="position:absolute;left:0;text-align:left;margin-left:-16.8pt;margin-top:119.45pt;width:1in;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" adj="29250,7224,23400,4320">
                <v:textbox>
                  <w:txbxContent>
                    <w:p w14:paraId="418264B5" w14:textId="77777777" w:rsidR="00854AFA" w:rsidRPr="00B63FEC" w:rsidRDefault="00854AFA" w:rsidP="00B63FEC">
                      <w:pPr>
                        <w:jc w:val="right"/>
                        <w:rPr>
                          <w:sz w:val="18"/>
                          <w:szCs w:val="18"/>
                        </w:rPr>
                      </w:pPr>
                      <w:r w:rsidRPr="00B63FEC">
                        <w:rPr>
                          <w:sz w:val="18"/>
                          <w:szCs w:val="18"/>
                        </w:rPr>
                        <w:t>Select to choose directory</w:t>
                      </w:r>
                    </w:p>
                  </w:txbxContent>
                </v:textbox>
                <o:callout v:ext="edit" minusx="t" minusy="t"/>
              </v:shape>
            </w:pict>
          </mc:Fallback>
        </mc:AlternateContent>
      </w:r>
      <w:r>
        <w:rPr>
          <w:noProof/>
        </w:rPr>
        <w:drawing>
          <wp:inline distT="0" distB="0" distL="0" distR="0" wp14:anchorId="29FF57CE" wp14:editId="43D842E4">
            <wp:extent cx="3025140" cy="2815660"/>
            <wp:effectExtent l="0" t="0" r="3810" b="381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025140" cy="2815660"/>
                    </a:xfrm>
                    <a:prstGeom prst="rect">
                      <a:avLst/>
                    </a:prstGeom>
                  </pic:spPr>
                </pic:pic>
              </a:graphicData>
            </a:graphic>
          </wp:inline>
        </w:drawing>
      </w:r>
    </w:p>
    <w:p w14:paraId="086E33D2" w14:textId="77777777" w:rsidR="00B63FEC" w:rsidRDefault="00B63FEC" w:rsidP="009B4D46"/>
    <w:p w14:paraId="06C6A3EF" w14:textId="77777777" w:rsidR="00B63FEC" w:rsidRDefault="009A518B" w:rsidP="00B63FEC">
      <w:pPr>
        <w:ind w:left="1440"/>
      </w:pPr>
      <w:r w:rsidRPr="009A518B">
        <w:t xml:space="preserve"> </w:t>
      </w:r>
    </w:p>
    <w:p w14:paraId="0D8BB47C" w14:textId="77777777" w:rsidR="00C65066" w:rsidRDefault="00C65066" w:rsidP="009B4D46"/>
    <w:p w14:paraId="4397B66A" w14:textId="77777777" w:rsidR="00B63FEC" w:rsidRDefault="00B63FEC" w:rsidP="009B4D46">
      <w:r>
        <w:t xml:space="preserve">Each scenario must have its own directory, and the directory and required subdirectories (See Figure </w:t>
      </w:r>
      <w:r w:rsidR="00A72BCA">
        <w:t>2</w:t>
      </w:r>
      <w:r>
        <w:t xml:space="preserve">) must already exist.  If the directories exist, the user can select the DIR button and, using the Windows-like browser, select the location of the scenario data files and subdirectories.  </w:t>
      </w:r>
    </w:p>
    <w:p w14:paraId="2E3DD148" w14:textId="77777777" w:rsidR="00B63FEC" w:rsidRDefault="00B63FEC" w:rsidP="009B4D46"/>
    <w:p w14:paraId="149289A8" w14:textId="77777777" w:rsidR="00B63FEC" w:rsidRDefault="00B63FEC" w:rsidP="00B63FEC">
      <w:pPr>
        <w:ind w:left="1440"/>
      </w:pPr>
    </w:p>
    <w:p w14:paraId="54B7A4FB" w14:textId="77777777" w:rsidR="00B63FEC" w:rsidRDefault="00B63FEC" w:rsidP="009B4D46"/>
    <w:p w14:paraId="24411ECE" w14:textId="77777777" w:rsidR="00B63FEC" w:rsidRDefault="00B63FEC" w:rsidP="009B4D46"/>
    <w:p w14:paraId="714794B5" w14:textId="77777777" w:rsidR="00B63FEC" w:rsidRDefault="00B55229" w:rsidP="009B4D46">
      <w:r>
        <w:t xml:space="preserve">Each </w:t>
      </w:r>
      <w:r w:rsidR="00A72BCA">
        <w:t>stage</w:t>
      </w:r>
      <w:r>
        <w:t xml:space="preserve"> of the model application is listed in the </w:t>
      </w:r>
      <w:r w:rsidR="007C4CC0">
        <w:t xml:space="preserve">“Parameters for Step…” </w:t>
      </w:r>
      <w:r>
        <w:t>list box</w:t>
      </w:r>
      <w:r w:rsidR="00A72BCA">
        <w:t xml:space="preserve"> as described previously</w:t>
      </w:r>
      <w:r>
        <w:t xml:space="preserve">.  These are the same Stages listed on the model user interface.  As demonstrated previously, selecting the Contents button will display the input and output data files, and any applicable parameter for the highlighted Stage.  </w:t>
      </w:r>
    </w:p>
    <w:p w14:paraId="6220D5B8" w14:textId="77777777" w:rsidR="00704019" w:rsidRDefault="00704019" w:rsidP="009B4D46"/>
    <w:p w14:paraId="20B3D853" w14:textId="77777777" w:rsidR="00B55229" w:rsidRDefault="00B55229" w:rsidP="009B4D46">
      <w:r>
        <w:t xml:space="preserve">The user can select to view either the input or the output files by selecting the appropriate radio button under the file listing scroll box.  The status column indicates </w:t>
      </w:r>
      <w:proofErr w:type="gramStart"/>
      <w:r>
        <w:t>whether or not</w:t>
      </w:r>
      <w:proofErr w:type="gramEnd"/>
      <w:r>
        <w:t xml:space="preserve"> the file already exists.  As with the base year scenario, the user should check to see that all input files exist before executing the model.  Further, if performance testing and output files from previous runs need to be saved, the user can change the name and</w:t>
      </w:r>
      <w:r w:rsidR="007A2942">
        <w:t>/</w:t>
      </w:r>
      <w:r>
        <w:t xml:space="preserve">or location of the output files </w:t>
      </w:r>
      <w:proofErr w:type="gramStart"/>
      <w:r>
        <w:t>in order to</w:t>
      </w:r>
      <w:proofErr w:type="gramEnd"/>
      <w:r>
        <w:t xml:space="preserve"> avoid overwriting existing files.  </w:t>
      </w:r>
      <w:r w:rsidR="00FD69D6">
        <w:t>The h</w:t>
      </w:r>
      <w:r>
        <w:t xml:space="preserve">ighlighted file can be changed with the File button.  </w:t>
      </w:r>
      <w:r w:rsidR="00BC107B">
        <w:t xml:space="preserve">The Dir button allows for global changes to file locations.  The Open button allows the user to open and view the </w:t>
      </w:r>
      <w:proofErr w:type="spellStart"/>
      <w:r w:rsidR="00BC107B">
        <w:t>TransCAD</w:t>
      </w:r>
      <w:proofErr w:type="spellEnd"/>
      <w:r w:rsidR="00BC107B">
        <w:t xml:space="preserve"> file that is highlighted </w:t>
      </w:r>
      <w:proofErr w:type="gramStart"/>
      <w:r w:rsidR="00BC107B">
        <w:t>in order to</w:t>
      </w:r>
      <w:proofErr w:type="gramEnd"/>
      <w:r w:rsidR="00BC107B">
        <w:t xml:space="preserve"> verify the contents.</w:t>
      </w:r>
    </w:p>
    <w:p w14:paraId="2E7EB1E2" w14:textId="77777777" w:rsidR="00BC107B" w:rsidRDefault="00BC107B" w:rsidP="009B4D46"/>
    <w:p w14:paraId="4D7AFAC0" w14:textId="77777777" w:rsidR="00C65066" w:rsidRDefault="00FD69D6" w:rsidP="00C65066">
      <w:pPr>
        <w:pStyle w:val="Heading2"/>
      </w:pPr>
      <w:bookmarkStart w:id="43" w:name="_Toc434833787"/>
      <w:r>
        <w:t>5</w:t>
      </w:r>
      <w:r w:rsidR="00C65066">
        <w:t>.</w:t>
      </w:r>
      <w:r w:rsidR="00B55229">
        <w:t>3</w:t>
      </w:r>
      <w:r w:rsidR="00C65066">
        <w:t xml:space="preserve"> Running a New Scenario</w:t>
      </w:r>
      <w:bookmarkEnd w:id="43"/>
    </w:p>
    <w:p w14:paraId="01F274D1" w14:textId="77777777" w:rsidR="00653406" w:rsidRPr="00653406" w:rsidRDefault="00653406" w:rsidP="00653406">
      <w:r>
        <w:t>Once all input files for the new scenario are ready and the scenario has been set</w:t>
      </w:r>
      <w:r w:rsidR="00207BBC">
        <w:t xml:space="preserve"> </w:t>
      </w:r>
      <w:r>
        <w:t xml:space="preserve">up the user can then run through </w:t>
      </w:r>
      <w:proofErr w:type="gramStart"/>
      <w:r>
        <w:t>all of</w:t>
      </w:r>
      <w:proofErr w:type="gramEnd"/>
      <w:r>
        <w:t xml:space="preserve"> the model </w:t>
      </w:r>
      <w:r w:rsidR="007C4CC0">
        <w:t>stages</w:t>
      </w:r>
      <w:r>
        <w:t xml:space="preserve"> to prepare new model outputs for the scenario.  The user must review the reasonableness </w:t>
      </w:r>
      <w:r w:rsidR="00621586">
        <w:t>of</w:t>
      </w:r>
      <w:r>
        <w:t xml:space="preserve"> the results and compare the base year and other scenarios to verify that the model</w:t>
      </w:r>
      <w:r w:rsidR="007C4CC0">
        <w:t xml:space="preserve"> has been </w:t>
      </w:r>
      <w:r>
        <w:t xml:space="preserve">run correctly and the results are in line with the underlying changes in land use and transportation networks. </w:t>
      </w:r>
    </w:p>
    <w:p w14:paraId="4D7819F7" w14:textId="77777777" w:rsidR="00727DE6" w:rsidRDefault="00727DE6" w:rsidP="00621586">
      <w:pPr>
        <w:pStyle w:val="Heading2"/>
        <w:sectPr w:rsidR="00727DE6" w:rsidSect="00727DE6">
          <w:headerReference w:type="default" r:id="rId22"/>
          <w:footerReference w:type="default" r:id="rId23"/>
          <w:pgSz w:w="12240" w:h="15840" w:code="1"/>
          <w:pgMar w:top="1440" w:right="1800" w:bottom="1440" w:left="1440" w:header="720" w:footer="720" w:gutter="0"/>
          <w:pgNumType w:start="1"/>
          <w:cols w:space="720"/>
          <w:docGrid w:linePitch="360"/>
        </w:sectPr>
      </w:pPr>
    </w:p>
    <w:p w14:paraId="138900BC" w14:textId="77777777" w:rsidR="004F5771" w:rsidRDefault="004F5771" w:rsidP="00A62523">
      <w:pPr>
        <w:pStyle w:val="Heading1"/>
      </w:pPr>
      <w:bookmarkStart w:id="44" w:name="_Toc434833788"/>
      <w:r>
        <w:lastRenderedPageBreak/>
        <w:t>Appendix A</w:t>
      </w:r>
      <w:bookmarkEnd w:id="44"/>
    </w:p>
    <w:p w14:paraId="09EDFB46" w14:textId="77777777" w:rsidR="00601B1A" w:rsidRDefault="00601B1A" w:rsidP="009B4D46"/>
    <w:p w14:paraId="09CD7124" w14:textId="77777777" w:rsidR="00E47521" w:rsidRPr="00621586" w:rsidRDefault="00E47521" w:rsidP="009B4D46">
      <w:pPr>
        <w:rPr>
          <w:b/>
        </w:rPr>
      </w:pPr>
      <w:bookmarkStart w:id="45" w:name="OLE_LINK11"/>
      <w:bookmarkStart w:id="46" w:name="OLE_LINK12"/>
      <w:r w:rsidRPr="00621586">
        <w:rPr>
          <w:b/>
        </w:rPr>
        <w:t xml:space="preserve">Table A-1 SEDATA </w:t>
      </w:r>
      <w:r w:rsidR="008013D1">
        <w:rPr>
          <w:b/>
        </w:rPr>
        <w:t>Required Inputs</w:t>
      </w:r>
    </w:p>
    <w:tbl>
      <w:tblPr>
        <w:tblStyle w:val="TableGrid"/>
        <w:tblW w:w="9468" w:type="dxa"/>
        <w:tblLook w:val="01E0" w:firstRow="1" w:lastRow="1" w:firstColumn="1" w:lastColumn="1" w:noHBand="0" w:noVBand="0"/>
      </w:tblPr>
      <w:tblGrid>
        <w:gridCol w:w="1574"/>
        <w:gridCol w:w="1890"/>
        <w:gridCol w:w="893"/>
        <w:gridCol w:w="1076"/>
        <w:gridCol w:w="1239"/>
        <w:gridCol w:w="2796"/>
      </w:tblGrid>
      <w:tr w:rsidR="00A612E1" w:rsidRPr="00601B1A" w14:paraId="1476FFC1" w14:textId="77777777">
        <w:tc>
          <w:tcPr>
            <w:tcW w:w="1402" w:type="dxa"/>
          </w:tcPr>
          <w:bookmarkEnd w:id="45"/>
          <w:bookmarkEnd w:id="46"/>
          <w:p w14:paraId="297A3B36" w14:textId="77777777" w:rsidR="00A612E1" w:rsidRPr="00601B1A" w:rsidRDefault="00A612E1" w:rsidP="00D53D5E">
            <w:r>
              <w:t>Field Name</w:t>
            </w:r>
          </w:p>
        </w:tc>
        <w:tc>
          <w:tcPr>
            <w:tcW w:w="1946" w:type="dxa"/>
          </w:tcPr>
          <w:p w14:paraId="513E44E2" w14:textId="77777777" w:rsidR="00A612E1" w:rsidRPr="00601B1A" w:rsidRDefault="00A612E1" w:rsidP="00D53D5E">
            <w:r>
              <w:t>Field Type</w:t>
            </w:r>
          </w:p>
        </w:tc>
        <w:tc>
          <w:tcPr>
            <w:tcW w:w="900" w:type="dxa"/>
          </w:tcPr>
          <w:p w14:paraId="5CE569C4" w14:textId="77777777" w:rsidR="00A612E1" w:rsidRPr="00601B1A" w:rsidRDefault="00A612E1" w:rsidP="00D53D5E">
            <w:r>
              <w:t>Width</w:t>
            </w:r>
          </w:p>
        </w:tc>
        <w:tc>
          <w:tcPr>
            <w:tcW w:w="1080" w:type="dxa"/>
          </w:tcPr>
          <w:p w14:paraId="681771F9" w14:textId="77777777" w:rsidR="00A612E1" w:rsidRPr="00601B1A" w:rsidRDefault="00A612E1" w:rsidP="00A612E1">
            <w:pPr>
              <w:jc w:val="center"/>
            </w:pPr>
            <w:r>
              <w:t>Decimal</w:t>
            </w:r>
          </w:p>
        </w:tc>
        <w:tc>
          <w:tcPr>
            <w:tcW w:w="1260" w:type="dxa"/>
          </w:tcPr>
          <w:p w14:paraId="667C3B44" w14:textId="77777777" w:rsidR="00A612E1" w:rsidRPr="00621586" w:rsidRDefault="00A612E1" w:rsidP="00F34FB6">
            <w:pPr>
              <w:rPr>
                <w:rFonts w:cs="Arial"/>
              </w:rPr>
            </w:pPr>
            <w:r>
              <w:rPr>
                <w:rFonts w:cs="Arial"/>
              </w:rPr>
              <w:t>Data Value*</w:t>
            </w:r>
          </w:p>
        </w:tc>
        <w:tc>
          <w:tcPr>
            <w:tcW w:w="2880" w:type="dxa"/>
          </w:tcPr>
          <w:p w14:paraId="46FA896D" w14:textId="77777777" w:rsidR="00A612E1" w:rsidRPr="00621586" w:rsidRDefault="00A612E1" w:rsidP="00A612E1">
            <w:pPr>
              <w:rPr>
                <w:rFonts w:cs="Arial"/>
              </w:rPr>
            </w:pPr>
            <w:r>
              <w:rPr>
                <w:rFonts w:cs="Arial"/>
              </w:rPr>
              <w:t>Description</w:t>
            </w:r>
          </w:p>
        </w:tc>
      </w:tr>
      <w:tr w:rsidR="00A612E1" w:rsidRPr="00601B1A" w14:paraId="2B5FC9FC" w14:textId="77777777">
        <w:tc>
          <w:tcPr>
            <w:tcW w:w="1402" w:type="dxa"/>
          </w:tcPr>
          <w:p w14:paraId="343E4AD5" w14:textId="77777777" w:rsidR="00A612E1" w:rsidRPr="00601B1A" w:rsidRDefault="00A612E1" w:rsidP="00D53D5E">
            <w:r w:rsidRPr="00601B1A">
              <w:t>TAZ</w:t>
            </w:r>
          </w:p>
        </w:tc>
        <w:tc>
          <w:tcPr>
            <w:tcW w:w="1946" w:type="dxa"/>
          </w:tcPr>
          <w:p w14:paraId="54C99E4D" w14:textId="77777777" w:rsidR="00A612E1" w:rsidRPr="00601B1A" w:rsidRDefault="00A612E1" w:rsidP="00D53D5E">
            <w:r w:rsidRPr="00601B1A">
              <w:t>Integer (4 bytes)</w:t>
            </w:r>
          </w:p>
        </w:tc>
        <w:tc>
          <w:tcPr>
            <w:tcW w:w="900" w:type="dxa"/>
          </w:tcPr>
          <w:p w14:paraId="55CAD068" w14:textId="77777777" w:rsidR="00A612E1" w:rsidRPr="00601B1A" w:rsidRDefault="00A612E1" w:rsidP="00D53D5E">
            <w:r w:rsidRPr="00601B1A">
              <w:t>10</w:t>
            </w:r>
          </w:p>
        </w:tc>
        <w:tc>
          <w:tcPr>
            <w:tcW w:w="1080" w:type="dxa"/>
          </w:tcPr>
          <w:p w14:paraId="60A9F6DA" w14:textId="77777777" w:rsidR="00A612E1" w:rsidRPr="00601B1A" w:rsidRDefault="00A612E1" w:rsidP="00A612E1">
            <w:pPr>
              <w:jc w:val="center"/>
            </w:pPr>
            <w:r w:rsidRPr="00601B1A">
              <w:t>0</w:t>
            </w:r>
          </w:p>
        </w:tc>
        <w:tc>
          <w:tcPr>
            <w:tcW w:w="1260" w:type="dxa"/>
          </w:tcPr>
          <w:p w14:paraId="736FF790" w14:textId="77777777" w:rsidR="00A612E1" w:rsidRPr="00601B1A" w:rsidRDefault="00A612E1" w:rsidP="00F34FB6">
            <w:pPr>
              <w:jc w:val="center"/>
            </w:pPr>
            <w:r>
              <w:t>R</w:t>
            </w:r>
          </w:p>
        </w:tc>
        <w:tc>
          <w:tcPr>
            <w:tcW w:w="2880" w:type="dxa"/>
          </w:tcPr>
          <w:p w14:paraId="29793E82" w14:textId="77777777" w:rsidR="00A612E1" w:rsidRPr="0012552D" w:rsidRDefault="00A612E1" w:rsidP="00A612E1">
            <w:pPr>
              <w:rPr>
                <w:rFonts w:cs="Arial"/>
                <w:sz w:val="20"/>
                <w:szCs w:val="20"/>
              </w:rPr>
            </w:pPr>
            <w:r w:rsidRPr="0012552D">
              <w:rPr>
                <w:rFonts w:cs="Arial"/>
                <w:sz w:val="20"/>
                <w:szCs w:val="20"/>
              </w:rPr>
              <w:t>Traffic analysis zone</w:t>
            </w:r>
          </w:p>
        </w:tc>
      </w:tr>
      <w:tr w:rsidR="00A612E1" w:rsidRPr="00601B1A" w14:paraId="5337CC39" w14:textId="77777777">
        <w:tc>
          <w:tcPr>
            <w:tcW w:w="1402" w:type="dxa"/>
          </w:tcPr>
          <w:p w14:paraId="14D48A56" w14:textId="77777777" w:rsidR="00A612E1" w:rsidRPr="00601B1A" w:rsidRDefault="008013D1" w:rsidP="00D53D5E">
            <w:proofErr w:type="spellStart"/>
            <w:r>
              <w:t>HH</w:t>
            </w:r>
            <w:r w:rsidR="00A612E1" w:rsidRPr="00601B1A">
              <w:t>Population</w:t>
            </w:r>
            <w:proofErr w:type="spellEnd"/>
          </w:p>
        </w:tc>
        <w:tc>
          <w:tcPr>
            <w:tcW w:w="1946" w:type="dxa"/>
          </w:tcPr>
          <w:p w14:paraId="38CBCB27" w14:textId="77777777" w:rsidR="00A612E1" w:rsidRPr="00601B1A" w:rsidRDefault="00A612E1" w:rsidP="00D53D5E">
            <w:r w:rsidRPr="00601B1A">
              <w:t>Integer (4 bytes)</w:t>
            </w:r>
          </w:p>
        </w:tc>
        <w:tc>
          <w:tcPr>
            <w:tcW w:w="900" w:type="dxa"/>
          </w:tcPr>
          <w:p w14:paraId="7D3D5CB3" w14:textId="77777777" w:rsidR="00A612E1" w:rsidRPr="00601B1A" w:rsidRDefault="00A612E1" w:rsidP="00D53D5E">
            <w:r w:rsidRPr="00601B1A">
              <w:t>11</w:t>
            </w:r>
          </w:p>
        </w:tc>
        <w:tc>
          <w:tcPr>
            <w:tcW w:w="1080" w:type="dxa"/>
          </w:tcPr>
          <w:p w14:paraId="361A2E72" w14:textId="77777777" w:rsidR="00A612E1" w:rsidRPr="00601B1A" w:rsidRDefault="00A612E1" w:rsidP="00A612E1">
            <w:pPr>
              <w:jc w:val="center"/>
            </w:pPr>
            <w:r w:rsidRPr="00601B1A">
              <w:t>0</w:t>
            </w:r>
          </w:p>
        </w:tc>
        <w:tc>
          <w:tcPr>
            <w:tcW w:w="1260" w:type="dxa"/>
          </w:tcPr>
          <w:p w14:paraId="2574A927" w14:textId="77777777" w:rsidR="00A612E1" w:rsidRPr="00601B1A" w:rsidRDefault="00A612E1" w:rsidP="00F34FB6">
            <w:pPr>
              <w:jc w:val="center"/>
            </w:pPr>
            <w:r>
              <w:t>R</w:t>
            </w:r>
          </w:p>
        </w:tc>
        <w:tc>
          <w:tcPr>
            <w:tcW w:w="2880" w:type="dxa"/>
          </w:tcPr>
          <w:p w14:paraId="0789F990" w14:textId="77777777" w:rsidR="00A612E1" w:rsidRPr="0012552D" w:rsidRDefault="0012552D" w:rsidP="00A612E1">
            <w:pPr>
              <w:rPr>
                <w:rFonts w:cs="Arial"/>
                <w:sz w:val="20"/>
                <w:szCs w:val="20"/>
              </w:rPr>
            </w:pPr>
            <w:r w:rsidRPr="0012552D">
              <w:rPr>
                <w:rFonts w:cs="Arial"/>
                <w:sz w:val="20"/>
                <w:szCs w:val="20"/>
              </w:rPr>
              <w:t>Population in zone</w:t>
            </w:r>
          </w:p>
        </w:tc>
      </w:tr>
      <w:tr w:rsidR="00A612E1" w:rsidRPr="00601B1A" w14:paraId="06622624" w14:textId="77777777">
        <w:tc>
          <w:tcPr>
            <w:tcW w:w="1402" w:type="dxa"/>
          </w:tcPr>
          <w:p w14:paraId="1EA2886A" w14:textId="77777777" w:rsidR="00A612E1" w:rsidRPr="00601B1A" w:rsidRDefault="00A612E1" w:rsidP="00D53D5E">
            <w:r w:rsidRPr="00601B1A">
              <w:t>Households</w:t>
            </w:r>
          </w:p>
        </w:tc>
        <w:tc>
          <w:tcPr>
            <w:tcW w:w="1946" w:type="dxa"/>
          </w:tcPr>
          <w:p w14:paraId="5C581EF3" w14:textId="77777777" w:rsidR="00A612E1" w:rsidRPr="00601B1A" w:rsidRDefault="00A612E1" w:rsidP="00D53D5E">
            <w:r w:rsidRPr="00601B1A">
              <w:t>Integer (4 bytes)</w:t>
            </w:r>
          </w:p>
        </w:tc>
        <w:tc>
          <w:tcPr>
            <w:tcW w:w="900" w:type="dxa"/>
          </w:tcPr>
          <w:p w14:paraId="3BA84551" w14:textId="77777777" w:rsidR="00A612E1" w:rsidRPr="00601B1A" w:rsidRDefault="00A612E1" w:rsidP="00D53D5E">
            <w:r w:rsidRPr="00601B1A">
              <w:t>11</w:t>
            </w:r>
          </w:p>
        </w:tc>
        <w:tc>
          <w:tcPr>
            <w:tcW w:w="1080" w:type="dxa"/>
          </w:tcPr>
          <w:p w14:paraId="417803A0" w14:textId="77777777" w:rsidR="00A612E1" w:rsidRPr="00601B1A" w:rsidRDefault="00A612E1" w:rsidP="00A612E1">
            <w:pPr>
              <w:jc w:val="center"/>
            </w:pPr>
            <w:r w:rsidRPr="00601B1A">
              <w:t>0</w:t>
            </w:r>
          </w:p>
        </w:tc>
        <w:tc>
          <w:tcPr>
            <w:tcW w:w="1260" w:type="dxa"/>
          </w:tcPr>
          <w:p w14:paraId="342FEABE" w14:textId="77777777" w:rsidR="00A612E1" w:rsidRPr="00601B1A" w:rsidRDefault="00A612E1" w:rsidP="00F34FB6">
            <w:pPr>
              <w:jc w:val="center"/>
            </w:pPr>
            <w:r>
              <w:t>R</w:t>
            </w:r>
          </w:p>
        </w:tc>
        <w:tc>
          <w:tcPr>
            <w:tcW w:w="2880" w:type="dxa"/>
          </w:tcPr>
          <w:p w14:paraId="2D4D37CB" w14:textId="77777777" w:rsidR="00A612E1" w:rsidRPr="0012552D" w:rsidRDefault="0012552D" w:rsidP="00A612E1">
            <w:pPr>
              <w:rPr>
                <w:rFonts w:cs="Arial"/>
                <w:sz w:val="20"/>
                <w:szCs w:val="20"/>
              </w:rPr>
            </w:pPr>
            <w:r w:rsidRPr="0012552D">
              <w:rPr>
                <w:rFonts w:cs="Arial"/>
                <w:sz w:val="20"/>
                <w:szCs w:val="20"/>
              </w:rPr>
              <w:t>Households in zone</w:t>
            </w:r>
          </w:p>
        </w:tc>
      </w:tr>
      <w:tr w:rsidR="00A612E1" w:rsidRPr="00601B1A" w14:paraId="73E30BF2" w14:textId="77777777">
        <w:tc>
          <w:tcPr>
            <w:tcW w:w="1402" w:type="dxa"/>
          </w:tcPr>
          <w:p w14:paraId="7E5DD9D0" w14:textId="77777777" w:rsidR="00A612E1" w:rsidRPr="00601B1A" w:rsidRDefault="00A612E1" w:rsidP="00D53D5E">
            <w:r w:rsidRPr="00601B1A">
              <w:t>Vehicles</w:t>
            </w:r>
          </w:p>
        </w:tc>
        <w:tc>
          <w:tcPr>
            <w:tcW w:w="1946" w:type="dxa"/>
          </w:tcPr>
          <w:p w14:paraId="7179FD3E" w14:textId="77777777" w:rsidR="00A612E1" w:rsidRPr="00601B1A" w:rsidRDefault="00A612E1" w:rsidP="00D53D5E">
            <w:r w:rsidRPr="00601B1A">
              <w:t>Integer (4 bytes)</w:t>
            </w:r>
          </w:p>
        </w:tc>
        <w:tc>
          <w:tcPr>
            <w:tcW w:w="900" w:type="dxa"/>
          </w:tcPr>
          <w:p w14:paraId="6FF516F3" w14:textId="77777777" w:rsidR="00A612E1" w:rsidRPr="00601B1A" w:rsidRDefault="00A612E1" w:rsidP="00D53D5E">
            <w:r w:rsidRPr="00601B1A">
              <w:t>10</w:t>
            </w:r>
          </w:p>
        </w:tc>
        <w:tc>
          <w:tcPr>
            <w:tcW w:w="1080" w:type="dxa"/>
          </w:tcPr>
          <w:p w14:paraId="287E69FB" w14:textId="77777777" w:rsidR="00A612E1" w:rsidRPr="00601B1A" w:rsidRDefault="00A612E1" w:rsidP="00A612E1">
            <w:pPr>
              <w:jc w:val="center"/>
            </w:pPr>
            <w:r w:rsidRPr="00601B1A">
              <w:t>0</w:t>
            </w:r>
          </w:p>
        </w:tc>
        <w:tc>
          <w:tcPr>
            <w:tcW w:w="1260" w:type="dxa"/>
          </w:tcPr>
          <w:p w14:paraId="14B485D9" w14:textId="77777777" w:rsidR="00A612E1" w:rsidRPr="00601B1A" w:rsidRDefault="00A612E1" w:rsidP="00F34FB6">
            <w:pPr>
              <w:jc w:val="center"/>
            </w:pPr>
            <w:r>
              <w:t>R</w:t>
            </w:r>
          </w:p>
        </w:tc>
        <w:tc>
          <w:tcPr>
            <w:tcW w:w="2880" w:type="dxa"/>
          </w:tcPr>
          <w:p w14:paraId="6C7F8A21" w14:textId="77777777" w:rsidR="00A612E1" w:rsidRPr="0012552D" w:rsidRDefault="0012552D" w:rsidP="00A612E1">
            <w:pPr>
              <w:rPr>
                <w:rFonts w:cs="Arial"/>
                <w:sz w:val="20"/>
                <w:szCs w:val="20"/>
              </w:rPr>
            </w:pPr>
            <w:r w:rsidRPr="0012552D">
              <w:rPr>
                <w:rFonts w:cs="Arial"/>
                <w:sz w:val="20"/>
                <w:szCs w:val="20"/>
              </w:rPr>
              <w:t>Autos in zone</w:t>
            </w:r>
          </w:p>
        </w:tc>
      </w:tr>
      <w:tr w:rsidR="00A612E1" w:rsidRPr="00601B1A" w14:paraId="515113D6" w14:textId="77777777">
        <w:tc>
          <w:tcPr>
            <w:tcW w:w="1402" w:type="dxa"/>
          </w:tcPr>
          <w:p w14:paraId="684E3BC5" w14:textId="77777777" w:rsidR="00A612E1" w:rsidRPr="00601B1A" w:rsidRDefault="00A612E1" w:rsidP="00D53D5E">
            <w:r w:rsidRPr="00601B1A">
              <w:t>Industry</w:t>
            </w:r>
          </w:p>
        </w:tc>
        <w:tc>
          <w:tcPr>
            <w:tcW w:w="1946" w:type="dxa"/>
          </w:tcPr>
          <w:p w14:paraId="1C57F452" w14:textId="77777777" w:rsidR="00A612E1" w:rsidRPr="00601B1A" w:rsidRDefault="00A612E1" w:rsidP="00D53D5E">
            <w:r w:rsidRPr="00601B1A">
              <w:t>Integer (4 bytes)</w:t>
            </w:r>
          </w:p>
        </w:tc>
        <w:tc>
          <w:tcPr>
            <w:tcW w:w="900" w:type="dxa"/>
          </w:tcPr>
          <w:p w14:paraId="7544BC03" w14:textId="77777777" w:rsidR="00A612E1" w:rsidRPr="00601B1A" w:rsidRDefault="00A612E1" w:rsidP="00D53D5E">
            <w:r w:rsidRPr="00601B1A">
              <w:t>11</w:t>
            </w:r>
          </w:p>
        </w:tc>
        <w:tc>
          <w:tcPr>
            <w:tcW w:w="1080" w:type="dxa"/>
          </w:tcPr>
          <w:p w14:paraId="68EDB134" w14:textId="77777777" w:rsidR="00A612E1" w:rsidRPr="00601B1A" w:rsidRDefault="00A612E1" w:rsidP="00A612E1">
            <w:pPr>
              <w:jc w:val="center"/>
            </w:pPr>
            <w:r w:rsidRPr="00601B1A">
              <w:t>0</w:t>
            </w:r>
          </w:p>
        </w:tc>
        <w:tc>
          <w:tcPr>
            <w:tcW w:w="1260" w:type="dxa"/>
          </w:tcPr>
          <w:p w14:paraId="01B40A4F" w14:textId="77777777" w:rsidR="00A612E1" w:rsidRPr="00601B1A" w:rsidRDefault="00A612E1" w:rsidP="00F34FB6">
            <w:pPr>
              <w:jc w:val="center"/>
            </w:pPr>
            <w:r>
              <w:t>R</w:t>
            </w:r>
          </w:p>
        </w:tc>
        <w:tc>
          <w:tcPr>
            <w:tcW w:w="2880" w:type="dxa"/>
          </w:tcPr>
          <w:p w14:paraId="72FC3A2F" w14:textId="77777777" w:rsidR="00A612E1" w:rsidRPr="0012552D" w:rsidRDefault="0012552D" w:rsidP="00A612E1">
            <w:pPr>
              <w:rPr>
                <w:rFonts w:cs="Arial"/>
                <w:sz w:val="20"/>
                <w:szCs w:val="20"/>
              </w:rPr>
            </w:pPr>
            <w:r w:rsidRPr="0012552D">
              <w:rPr>
                <w:rFonts w:cs="Arial"/>
                <w:sz w:val="20"/>
                <w:szCs w:val="20"/>
              </w:rPr>
              <w:t>Industry employees</w:t>
            </w:r>
          </w:p>
        </w:tc>
      </w:tr>
      <w:tr w:rsidR="00A612E1" w:rsidRPr="00601B1A" w14:paraId="384BD07D" w14:textId="77777777">
        <w:tc>
          <w:tcPr>
            <w:tcW w:w="1402" w:type="dxa"/>
          </w:tcPr>
          <w:p w14:paraId="2E72E5C4" w14:textId="77777777" w:rsidR="00A612E1" w:rsidRPr="00601B1A" w:rsidRDefault="00A612E1" w:rsidP="00D53D5E">
            <w:r w:rsidRPr="00601B1A">
              <w:t>Retail</w:t>
            </w:r>
          </w:p>
        </w:tc>
        <w:tc>
          <w:tcPr>
            <w:tcW w:w="1946" w:type="dxa"/>
          </w:tcPr>
          <w:p w14:paraId="08E54EB2" w14:textId="77777777" w:rsidR="00A612E1" w:rsidRPr="00601B1A" w:rsidRDefault="00A612E1" w:rsidP="00D53D5E">
            <w:r w:rsidRPr="00601B1A">
              <w:t>Integer (4 bytes)</w:t>
            </w:r>
          </w:p>
        </w:tc>
        <w:tc>
          <w:tcPr>
            <w:tcW w:w="900" w:type="dxa"/>
          </w:tcPr>
          <w:p w14:paraId="6008C8DF" w14:textId="77777777" w:rsidR="00A612E1" w:rsidRPr="00601B1A" w:rsidRDefault="00A612E1" w:rsidP="00D53D5E">
            <w:r w:rsidRPr="00601B1A">
              <w:t>11</w:t>
            </w:r>
          </w:p>
        </w:tc>
        <w:tc>
          <w:tcPr>
            <w:tcW w:w="1080" w:type="dxa"/>
          </w:tcPr>
          <w:p w14:paraId="4C0EF46B" w14:textId="77777777" w:rsidR="00A612E1" w:rsidRPr="00601B1A" w:rsidRDefault="00A612E1" w:rsidP="00A612E1">
            <w:pPr>
              <w:jc w:val="center"/>
            </w:pPr>
            <w:r w:rsidRPr="00601B1A">
              <w:t>0</w:t>
            </w:r>
          </w:p>
        </w:tc>
        <w:tc>
          <w:tcPr>
            <w:tcW w:w="1260" w:type="dxa"/>
          </w:tcPr>
          <w:p w14:paraId="74C38BCD" w14:textId="77777777" w:rsidR="00A612E1" w:rsidRPr="00601B1A" w:rsidRDefault="00A612E1" w:rsidP="00F34FB6">
            <w:pPr>
              <w:jc w:val="center"/>
            </w:pPr>
            <w:r>
              <w:t>R</w:t>
            </w:r>
          </w:p>
        </w:tc>
        <w:tc>
          <w:tcPr>
            <w:tcW w:w="2880" w:type="dxa"/>
          </w:tcPr>
          <w:p w14:paraId="0CD73D00" w14:textId="77777777" w:rsidR="00A612E1" w:rsidRPr="0012552D" w:rsidRDefault="0012552D" w:rsidP="00A612E1">
            <w:pPr>
              <w:rPr>
                <w:rFonts w:cs="Arial"/>
                <w:sz w:val="20"/>
                <w:szCs w:val="20"/>
              </w:rPr>
            </w:pPr>
            <w:r w:rsidRPr="0012552D">
              <w:rPr>
                <w:rFonts w:cs="Arial"/>
                <w:sz w:val="20"/>
                <w:szCs w:val="20"/>
              </w:rPr>
              <w:t>Retail employees</w:t>
            </w:r>
          </w:p>
        </w:tc>
      </w:tr>
      <w:tr w:rsidR="00A612E1" w:rsidRPr="00601B1A" w14:paraId="57A55E38" w14:textId="77777777">
        <w:tc>
          <w:tcPr>
            <w:tcW w:w="1402" w:type="dxa"/>
          </w:tcPr>
          <w:p w14:paraId="4F8A1AAF" w14:textId="77777777" w:rsidR="00A612E1" w:rsidRPr="00601B1A" w:rsidRDefault="00A612E1" w:rsidP="00D53D5E">
            <w:proofErr w:type="spellStart"/>
            <w:r w:rsidRPr="00601B1A">
              <w:t>HwyRet</w:t>
            </w:r>
            <w:proofErr w:type="spellEnd"/>
          </w:p>
        </w:tc>
        <w:tc>
          <w:tcPr>
            <w:tcW w:w="1946" w:type="dxa"/>
          </w:tcPr>
          <w:p w14:paraId="002E8C29" w14:textId="77777777" w:rsidR="00A612E1" w:rsidRPr="00601B1A" w:rsidRDefault="00A612E1" w:rsidP="00D53D5E">
            <w:r w:rsidRPr="00601B1A">
              <w:t>Integer (4 bytes)</w:t>
            </w:r>
          </w:p>
        </w:tc>
        <w:tc>
          <w:tcPr>
            <w:tcW w:w="900" w:type="dxa"/>
          </w:tcPr>
          <w:p w14:paraId="14C3B98B" w14:textId="77777777" w:rsidR="00A612E1" w:rsidRPr="00601B1A" w:rsidRDefault="00A612E1" w:rsidP="00D53D5E">
            <w:r w:rsidRPr="00601B1A">
              <w:t>11</w:t>
            </w:r>
          </w:p>
        </w:tc>
        <w:tc>
          <w:tcPr>
            <w:tcW w:w="1080" w:type="dxa"/>
          </w:tcPr>
          <w:p w14:paraId="33B1C943" w14:textId="77777777" w:rsidR="00A612E1" w:rsidRPr="00601B1A" w:rsidRDefault="00A612E1" w:rsidP="00A612E1">
            <w:pPr>
              <w:jc w:val="center"/>
            </w:pPr>
            <w:r w:rsidRPr="00601B1A">
              <w:t>0</w:t>
            </w:r>
          </w:p>
        </w:tc>
        <w:tc>
          <w:tcPr>
            <w:tcW w:w="1260" w:type="dxa"/>
          </w:tcPr>
          <w:p w14:paraId="4682E749" w14:textId="77777777" w:rsidR="00A612E1" w:rsidRPr="00601B1A" w:rsidRDefault="00A612E1" w:rsidP="00F34FB6">
            <w:pPr>
              <w:jc w:val="center"/>
            </w:pPr>
            <w:r>
              <w:t>R</w:t>
            </w:r>
          </w:p>
        </w:tc>
        <w:tc>
          <w:tcPr>
            <w:tcW w:w="2880" w:type="dxa"/>
          </w:tcPr>
          <w:p w14:paraId="26EFC6AB" w14:textId="77777777" w:rsidR="00A612E1" w:rsidRPr="0012552D" w:rsidRDefault="0012552D" w:rsidP="00A612E1">
            <w:pPr>
              <w:rPr>
                <w:rFonts w:cs="Arial"/>
                <w:sz w:val="20"/>
                <w:szCs w:val="20"/>
              </w:rPr>
            </w:pPr>
            <w:r w:rsidRPr="0012552D">
              <w:rPr>
                <w:rFonts w:cs="Arial"/>
                <w:sz w:val="20"/>
                <w:szCs w:val="20"/>
              </w:rPr>
              <w:t>Highway ret</w:t>
            </w:r>
            <w:r>
              <w:rPr>
                <w:rFonts w:cs="Arial"/>
                <w:sz w:val="20"/>
                <w:szCs w:val="20"/>
              </w:rPr>
              <w:t>ail</w:t>
            </w:r>
            <w:r w:rsidRPr="0012552D">
              <w:rPr>
                <w:rFonts w:cs="Arial"/>
                <w:sz w:val="20"/>
                <w:szCs w:val="20"/>
              </w:rPr>
              <w:t xml:space="preserve"> employees</w:t>
            </w:r>
          </w:p>
        </w:tc>
      </w:tr>
      <w:tr w:rsidR="00A612E1" w:rsidRPr="00601B1A" w14:paraId="5F41A5F3" w14:textId="77777777">
        <w:tc>
          <w:tcPr>
            <w:tcW w:w="1402" w:type="dxa"/>
          </w:tcPr>
          <w:p w14:paraId="7E1C6AD9" w14:textId="77777777" w:rsidR="00A612E1" w:rsidRPr="00601B1A" w:rsidRDefault="00A612E1" w:rsidP="00D53D5E">
            <w:r w:rsidRPr="00601B1A">
              <w:t>Service</w:t>
            </w:r>
          </w:p>
        </w:tc>
        <w:tc>
          <w:tcPr>
            <w:tcW w:w="1946" w:type="dxa"/>
          </w:tcPr>
          <w:p w14:paraId="233C053D" w14:textId="77777777" w:rsidR="00A612E1" w:rsidRPr="00601B1A" w:rsidRDefault="00A612E1" w:rsidP="00D53D5E">
            <w:r w:rsidRPr="00601B1A">
              <w:t>Integer (4 bytes)</w:t>
            </w:r>
          </w:p>
        </w:tc>
        <w:tc>
          <w:tcPr>
            <w:tcW w:w="900" w:type="dxa"/>
          </w:tcPr>
          <w:p w14:paraId="50A1B91F" w14:textId="77777777" w:rsidR="00A612E1" w:rsidRPr="00601B1A" w:rsidRDefault="00A612E1" w:rsidP="00D53D5E">
            <w:r w:rsidRPr="00601B1A">
              <w:t>11</w:t>
            </w:r>
          </w:p>
        </w:tc>
        <w:tc>
          <w:tcPr>
            <w:tcW w:w="1080" w:type="dxa"/>
          </w:tcPr>
          <w:p w14:paraId="6747AA6F" w14:textId="77777777" w:rsidR="00A612E1" w:rsidRPr="00601B1A" w:rsidRDefault="00A612E1" w:rsidP="00A612E1">
            <w:pPr>
              <w:jc w:val="center"/>
            </w:pPr>
            <w:r w:rsidRPr="00601B1A">
              <w:t>0</w:t>
            </w:r>
          </w:p>
        </w:tc>
        <w:tc>
          <w:tcPr>
            <w:tcW w:w="1260" w:type="dxa"/>
          </w:tcPr>
          <w:p w14:paraId="43624BCD" w14:textId="77777777" w:rsidR="00A612E1" w:rsidRPr="00601B1A" w:rsidRDefault="00A612E1" w:rsidP="00F34FB6">
            <w:pPr>
              <w:jc w:val="center"/>
            </w:pPr>
            <w:r>
              <w:t>R</w:t>
            </w:r>
          </w:p>
        </w:tc>
        <w:tc>
          <w:tcPr>
            <w:tcW w:w="2880" w:type="dxa"/>
          </w:tcPr>
          <w:p w14:paraId="2D02CB65" w14:textId="77777777" w:rsidR="00A612E1" w:rsidRPr="0012552D" w:rsidRDefault="0012552D" w:rsidP="00A612E1">
            <w:pPr>
              <w:rPr>
                <w:rFonts w:cs="Arial"/>
                <w:sz w:val="20"/>
                <w:szCs w:val="20"/>
              </w:rPr>
            </w:pPr>
            <w:r>
              <w:rPr>
                <w:rFonts w:cs="Arial"/>
                <w:sz w:val="20"/>
                <w:szCs w:val="20"/>
              </w:rPr>
              <w:t>Service employees</w:t>
            </w:r>
          </w:p>
        </w:tc>
      </w:tr>
      <w:tr w:rsidR="00A612E1" w:rsidRPr="00601B1A" w14:paraId="1431D515" w14:textId="77777777">
        <w:tc>
          <w:tcPr>
            <w:tcW w:w="1402" w:type="dxa"/>
          </w:tcPr>
          <w:p w14:paraId="74884752" w14:textId="77777777" w:rsidR="00A612E1" w:rsidRPr="00601B1A" w:rsidRDefault="00A612E1" w:rsidP="00D53D5E">
            <w:r w:rsidRPr="00601B1A">
              <w:t>Office</w:t>
            </w:r>
          </w:p>
        </w:tc>
        <w:tc>
          <w:tcPr>
            <w:tcW w:w="1946" w:type="dxa"/>
          </w:tcPr>
          <w:p w14:paraId="2B251225" w14:textId="77777777" w:rsidR="00A612E1" w:rsidRPr="00601B1A" w:rsidRDefault="00A612E1" w:rsidP="00D53D5E">
            <w:r w:rsidRPr="00601B1A">
              <w:t>Integer (4 bytes)</w:t>
            </w:r>
          </w:p>
        </w:tc>
        <w:tc>
          <w:tcPr>
            <w:tcW w:w="900" w:type="dxa"/>
          </w:tcPr>
          <w:p w14:paraId="4835EAEF" w14:textId="77777777" w:rsidR="00A612E1" w:rsidRPr="00601B1A" w:rsidRDefault="00A612E1" w:rsidP="00D53D5E">
            <w:r w:rsidRPr="00601B1A">
              <w:t>11</w:t>
            </w:r>
          </w:p>
        </w:tc>
        <w:tc>
          <w:tcPr>
            <w:tcW w:w="1080" w:type="dxa"/>
          </w:tcPr>
          <w:p w14:paraId="5782B654" w14:textId="77777777" w:rsidR="00A612E1" w:rsidRPr="00601B1A" w:rsidRDefault="00A612E1" w:rsidP="00A612E1">
            <w:pPr>
              <w:jc w:val="center"/>
            </w:pPr>
            <w:r w:rsidRPr="00601B1A">
              <w:t>0</w:t>
            </w:r>
          </w:p>
        </w:tc>
        <w:tc>
          <w:tcPr>
            <w:tcW w:w="1260" w:type="dxa"/>
          </w:tcPr>
          <w:p w14:paraId="4C9996BF" w14:textId="77777777" w:rsidR="00A612E1" w:rsidRPr="00601B1A" w:rsidRDefault="00A612E1" w:rsidP="00F34FB6">
            <w:pPr>
              <w:jc w:val="center"/>
            </w:pPr>
            <w:r>
              <w:t>R</w:t>
            </w:r>
          </w:p>
        </w:tc>
        <w:tc>
          <w:tcPr>
            <w:tcW w:w="2880" w:type="dxa"/>
          </w:tcPr>
          <w:p w14:paraId="3B38FC3F" w14:textId="77777777" w:rsidR="00A612E1" w:rsidRPr="0012552D" w:rsidRDefault="0012552D" w:rsidP="00A612E1">
            <w:pPr>
              <w:rPr>
                <w:rFonts w:cs="Arial"/>
                <w:sz w:val="20"/>
                <w:szCs w:val="20"/>
              </w:rPr>
            </w:pPr>
            <w:r>
              <w:rPr>
                <w:rFonts w:cs="Arial"/>
                <w:sz w:val="20"/>
                <w:szCs w:val="20"/>
              </w:rPr>
              <w:t>Office employees</w:t>
            </w:r>
          </w:p>
        </w:tc>
      </w:tr>
      <w:tr w:rsidR="00A612E1" w:rsidRPr="00601B1A" w14:paraId="16F1545C" w14:textId="77777777">
        <w:tc>
          <w:tcPr>
            <w:tcW w:w="1402" w:type="dxa"/>
          </w:tcPr>
          <w:p w14:paraId="56C83216" w14:textId="77777777" w:rsidR="00A612E1" w:rsidRPr="00601B1A" w:rsidRDefault="00A612E1" w:rsidP="00D53D5E">
            <w:proofErr w:type="spellStart"/>
            <w:r w:rsidRPr="00601B1A">
              <w:t>TotEmp</w:t>
            </w:r>
            <w:proofErr w:type="spellEnd"/>
          </w:p>
        </w:tc>
        <w:tc>
          <w:tcPr>
            <w:tcW w:w="1946" w:type="dxa"/>
          </w:tcPr>
          <w:p w14:paraId="59365D51" w14:textId="77777777" w:rsidR="00A612E1" w:rsidRPr="00601B1A" w:rsidRDefault="00A612E1" w:rsidP="00D53D5E">
            <w:r w:rsidRPr="00601B1A">
              <w:t>Integer (4 bytes)</w:t>
            </w:r>
          </w:p>
        </w:tc>
        <w:tc>
          <w:tcPr>
            <w:tcW w:w="900" w:type="dxa"/>
          </w:tcPr>
          <w:p w14:paraId="15A6D8C6" w14:textId="77777777" w:rsidR="00A612E1" w:rsidRPr="00601B1A" w:rsidRDefault="00A612E1" w:rsidP="00D53D5E">
            <w:r w:rsidRPr="00601B1A">
              <w:t>11</w:t>
            </w:r>
          </w:p>
        </w:tc>
        <w:tc>
          <w:tcPr>
            <w:tcW w:w="1080" w:type="dxa"/>
          </w:tcPr>
          <w:p w14:paraId="3CD6F06F" w14:textId="77777777" w:rsidR="00A612E1" w:rsidRPr="00601B1A" w:rsidRDefault="00A612E1" w:rsidP="00A612E1">
            <w:pPr>
              <w:jc w:val="center"/>
            </w:pPr>
            <w:r w:rsidRPr="00601B1A">
              <w:t>0</w:t>
            </w:r>
          </w:p>
        </w:tc>
        <w:tc>
          <w:tcPr>
            <w:tcW w:w="1260" w:type="dxa"/>
          </w:tcPr>
          <w:p w14:paraId="1CD29743" w14:textId="77777777" w:rsidR="00A612E1" w:rsidRPr="00601B1A" w:rsidRDefault="00A612E1" w:rsidP="00F34FB6">
            <w:pPr>
              <w:jc w:val="center"/>
            </w:pPr>
            <w:r>
              <w:t>R</w:t>
            </w:r>
          </w:p>
        </w:tc>
        <w:tc>
          <w:tcPr>
            <w:tcW w:w="2880" w:type="dxa"/>
          </w:tcPr>
          <w:p w14:paraId="56019D03" w14:textId="77777777" w:rsidR="00A612E1" w:rsidRPr="0012552D" w:rsidRDefault="0012552D" w:rsidP="00A612E1">
            <w:pPr>
              <w:rPr>
                <w:rFonts w:cs="Arial"/>
                <w:sz w:val="20"/>
                <w:szCs w:val="20"/>
              </w:rPr>
            </w:pPr>
            <w:r>
              <w:rPr>
                <w:rFonts w:cs="Arial"/>
                <w:sz w:val="20"/>
                <w:szCs w:val="20"/>
              </w:rPr>
              <w:t>Total employment</w:t>
            </w:r>
          </w:p>
        </w:tc>
      </w:tr>
      <w:tr w:rsidR="00A612E1" w:rsidRPr="00601B1A" w14:paraId="21FA5C6B" w14:textId="77777777">
        <w:tc>
          <w:tcPr>
            <w:tcW w:w="1402" w:type="dxa"/>
          </w:tcPr>
          <w:p w14:paraId="433DFFD9" w14:textId="77777777" w:rsidR="00A612E1" w:rsidRPr="00601B1A" w:rsidRDefault="00A612E1" w:rsidP="00D53D5E">
            <w:r w:rsidRPr="00601B1A">
              <w:t>Students</w:t>
            </w:r>
          </w:p>
        </w:tc>
        <w:tc>
          <w:tcPr>
            <w:tcW w:w="1946" w:type="dxa"/>
          </w:tcPr>
          <w:p w14:paraId="3C8D0B0A" w14:textId="77777777" w:rsidR="00A612E1" w:rsidRPr="00601B1A" w:rsidRDefault="00A612E1" w:rsidP="00D53D5E">
            <w:r w:rsidRPr="00601B1A">
              <w:t>Integer (4 bytes)</w:t>
            </w:r>
          </w:p>
        </w:tc>
        <w:tc>
          <w:tcPr>
            <w:tcW w:w="900" w:type="dxa"/>
          </w:tcPr>
          <w:p w14:paraId="09ED44FE" w14:textId="77777777" w:rsidR="00A612E1" w:rsidRPr="00601B1A" w:rsidRDefault="00A612E1" w:rsidP="00D53D5E">
            <w:r w:rsidRPr="00601B1A">
              <w:t>11</w:t>
            </w:r>
          </w:p>
        </w:tc>
        <w:tc>
          <w:tcPr>
            <w:tcW w:w="1080" w:type="dxa"/>
          </w:tcPr>
          <w:p w14:paraId="6E7C8D40" w14:textId="77777777" w:rsidR="00A612E1" w:rsidRPr="00601B1A" w:rsidRDefault="00A612E1" w:rsidP="00A612E1">
            <w:pPr>
              <w:jc w:val="center"/>
            </w:pPr>
            <w:r w:rsidRPr="00601B1A">
              <w:t>0</w:t>
            </w:r>
          </w:p>
        </w:tc>
        <w:tc>
          <w:tcPr>
            <w:tcW w:w="1260" w:type="dxa"/>
          </w:tcPr>
          <w:p w14:paraId="3B43CD4E" w14:textId="77777777" w:rsidR="00A612E1" w:rsidRPr="00601B1A" w:rsidRDefault="00A612E1" w:rsidP="00F34FB6">
            <w:pPr>
              <w:jc w:val="center"/>
            </w:pPr>
            <w:r>
              <w:t>R</w:t>
            </w:r>
          </w:p>
        </w:tc>
        <w:tc>
          <w:tcPr>
            <w:tcW w:w="2880" w:type="dxa"/>
          </w:tcPr>
          <w:p w14:paraId="33280952" w14:textId="77777777" w:rsidR="00A612E1" w:rsidRPr="0012552D" w:rsidRDefault="0012552D" w:rsidP="00A612E1">
            <w:pPr>
              <w:rPr>
                <w:rFonts w:cs="Arial"/>
                <w:sz w:val="20"/>
                <w:szCs w:val="20"/>
              </w:rPr>
            </w:pPr>
            <w:r>
              <w:rPr>
                <w:rFonts w:cs="Arial"/>
                <w:sz w:val="20"/>
                <w:szCs w:val="20"/>
              </w:rPr>
              <w:t>Students</w:t>
            </w:r>
          </w:p>
        </w:tc>
      </w:tr>
      <w:tr w:rsidR="00A612E1" w:rsidRPr="00601B1A" w14:paraId="38495726" w14:textId="77777777">
        <w:tc>
          <w:tcPr>
            <w:tcW w:w="1402" w:type="dxa"/>
          </w:tcPr>
          <w:p w14:paraId="1CB82F3E" w14:textId="77777777" w:rsidR="00A612E1" w:rsidRPr="00601B1A" w:rsidRDefault="00A612E1" w:rsidP="00D53D5E">
            <w:r w:rsidRPr="00601B1A">
              <w:t>CV1IND</w:t>
            </w:r>
          </w:p>
        </w:tc>
        <w:tc>
          <w:tcPr>
            <w:tcW w:w="1946" w:type="dxa"/>
          </w:tcPr>
          <w:p w14:paraId="60F9241B" w14:textId="77777777" w:rsidR="00A612E1" w:rsidRPr="00601B1A" w:rsidRDefault="00A612E1" w:rsidP="00D53D5E">
            <w:r w:rsidRPr="00601B1A">
              <w:t>Integer (4 bytes)</w:t>
            </w:r>
          </w:p>
        </w:tc>
        <w:tc>
          <w:tcPr>
            <w:tcW w:w="900" w:type="dxa"/>
          </w:tcPr>
          <w:p w14:paraId="50EAFDB1" w14:textId="77777777" w:rsidR="00A612E1" w:rsidRPr="00601B1A" w:rsidRDefault="00A612E1" w:rsidP="00D53D5E">
            <w:r w:rsidRPr="00601B1A">
              <w:t>8</w:t>
            </w:r>
          </w:p>
        </w:tc>
        <w:tc>
          <w:tcPr>
            <w:tcW w:w="1080" w:type="dxa"/>
          </w:tcPr>
          <w:p w14:paraId="62135FFE" w14:textId="77777777" w:rsidR="00A612E1" w:rsidRPr="00601B1A" w:rsidRDefault="00A612E1" w:rsidP="00A612E1">
            <w:pPr>
              <w:jc w:val="center"/>
            </w:pPr>
            <w:r w:rsidRPr="00601B1A">
              <w:t>0</w:t>
            </w:r>
          </w:p>
        </w:tc>
        <w:tc>
          <w:tcPr>
            <w:tcW w:w="1260" w:type="dxa"/>
          </w:tcPr>
          <w:p w14:paraId="1C56744F" w14:textId="77777777" w:rsidR="00A612E1" w:rsidRPr="00601B1A" w:rsidRDefault="00A612E1" w:rsidP="00F34FB6">
            <w:pPr>
              <w:jc w:val="center"/>
            </w:pPr>
            <w:r>
              <w:t>R</w:t>
            </w:r>
          </w:p>
        </w:tc>
        <w:tc>
          <w:tcPr>
            <w:tcW w:w="2880" w:type="dxa"/>
          </w:tcPr>
          <w:p w14:paraId="3BB8B6CB" w14:textId="77777777" w:rsidR="00A612E1" w:rsidRPr="0012552D" w:rsidRDefault="0012552D" w:rsidP="00A612E1">
            <w:pPr>
              <w:rPr>
                <w:rFonts w:cs="Arial"/>
                <w:sz w:val="20"/>
                <w:szCs w:val="20"/>
              </w:rPr>
            </w:pPr>
            <w:r>
              <w:rPr>
                <w:rFonts w:cs="Arial"/>
                <w:sz w:val="20"/>
                <w:szCs w:val="20"/>
              </w:rPr>
              <w:t>Autos at industry site</w:t>
            </w:r>
          </w:p>
        </w:tc>
      </w:tr>
      <w:tr w:rsidR="00A612E1" w:rsidRPr="00601B1A" w14:paraId="4C73A90C" w14:textId="77777777">
        <w:tc>
          <w:tcPr>
            <w:tcW w:w="1402" w:type="dxa"/>
          </w:tcPr>
          <w:p w14:paraId="70A118A1" w14:textId="77777777" w:rsidR="00A612E1" w:rsidRPr="00601B1A" w:rsidRDefault="00A612E1" w:rsidP="00D53D5E">
            <w:r w:rsidRPr="00601B1A">
              <w:t>CV2IND</w:t>
            </w:r>
          </w:p>
        </w:tc>
        <w:tc>
          <w:tcPr>
            <w:tcW w:w="1946" w:type="dxa"/>
          </w:tcPr>
          <w:p w14:paraId="6F3AD1CB" w14:textId="77777777" w:rsidR="00A612E1" w:rsidRPr="00601B1A" w:rsidRDefault="00A612E1" w:rsidP="00D53D5E">
            <w:r w:rsidRPr="00601B1A">
              <w:t>Integer (4 bytes)</w:t>
            </w:r>
          </w:p>
        </w:tc>
        <w:tc>
          <w:tcPr>
            <w:tcW w:w="900" w:type="dxa"/>
          </w:tcPr>
          <w:p w14:paraId="3E8F5BF2" w14:textId="77777777" w:rsidR="00A612E1" w:rsidRPr="00601B1A" w:rsidRDefault="00A612E1" w:rsidP="00D53D5E">
            <w:r w:rsidRPr="00601B1A">
              <w:t>8</w:t>
            </w:r>
          </w:p>
        </w:tc>
        <w:tc>
          <w:tcPr>
            <w:tcW w:w="1080" w:type="dxa"/>
          </w:tcPr>
          <w:p w14:paraId="1CC72EDB" w14:textId="77777777" w:rsidR="00A612E1" w:rsidRPr="00601B1A" w:rsidRDefault="00A612E1" w:rsidP="00A612E1">
            <w:pPr>
              <w:jc w:val="center"/>
            </w:pPr>
            <w:r w:rsidRPr="00601B1A">
              <w:t>0</w:t>
            </w:r>
          </w:p>
        </w:tc>
        <w:tc>
          <w:tcPr>
            <w:tcW w:w="1260" w:type="dxa"/>
          </w:tcPr>
          <w:p w14:paraId="205D362B" w14:textId="77777777" w:rsidR="00A612E1" w:rsidRPr="00601B1A" w:rsidRDefault="00A612E1" w:rsidP="00F34FB6">
            <w:pPr>
              <w:jc w:val="center"/>
            </w:pPr>
            <w:r>
              <w:t>R</w:t>
            </w:r>
          </w:p>
        </w:tc>
        <w:tc>
          <w:tcPr>
            <w:tcW w:w="2880" w:type="dxa"/>
          </w:tcPr>
          <w:p w14:paraId="32F3C259" w14:textId="77777777" w:rsidR="00A612E1" w:rsidRPr="0012552D" w:rsidRDefault="0012552D" w:rsidP="00A612E1">
            <w:pPr>
              <w:rPr>
                <w:rFonts w:cs="Arial"/>
                <w:sz w:val="20"/>
                <w:szCs w:val="20"/>
              </w:rPr>
            </w:pPr>
            <w:r>
              <w:rPr>
                <w:rFonts w:cs="Arial"/>
                <w:sz w:val="20"/>
                <w:szCs w:val="20"/>
              </w:rPr>
              <w:t>Pickups at industry site</w:t>
            </w:r>
          </w:p>
        </w:tc>
      </w:tr>
      <w:tr w:rsidR="00A612E1" w:rsidRPr="00601B1A" w14:paraId="0D05952C" w14:textId="77777777">
        <w:tc>
          <w:tcPr>
            <w:tcW w:w="1402" w:type="dxa"/>
          </w:tcPr>
          <w:p w14:paraId="0C290D99" w14:textId="77777777" w:rsidR="00A612E1" w:rsidRPr="00601B1A" w:rsidRDefault="00A612E1" w:rsidP="00D53D5E">
            <w:r w:rsidRPr="00601B1A">
              <w:t>CV3IND</w:t>
            </w:r>
          </w:p>
        </w:tc>
        <w:tc>
          <w:tcPr>
            <w:tcW w:w="1946" w:type="dxa"/>
          </w:tcPr>
          <w:p w14:paraId="1DFB7110" w14:textId="77777777" w:rsidR="00A612E1" w:rsidRPr="00601B1A" w:rsidRDefault="00A612E1" w:rsidP="00D53D5E">
            <w:r w:rsidRPr="00601B1A">
              <w:t>Integer (4 bytes)</w:t>
            </w:r>
          </w:p>
        </w:tc>
        <w:tc>
          <w:tcPr>
            <w:tcW w:w="900" w:type="dxa"/>
          </w:tcPr>
          <w:p w14:paraId="522D3B6B" w14:textId="77777777" w:rsidR="00A612E1" w:rsidRPr="00601B1A" w:rsidRDefault="00A612E1" w:rsidP="00D53D5E">
            <w:r w:rsidRPr="00601B1A">
              <w:t>8</w:t>
            </w:r>
          </w:p>
        </w:tc>
        <w:tc>
          <w:tcPr>
            <w:tcW w:w="1080" w:type="dxa"/>
          </w:tcPr>
          <w:p w14:paraId="2C4D5216" w14:textId="77777777" w:rsidR="00A612E1" w:rsidRPr="00601B1A" w:rsidRDefault="00A612E1" w:rsidP="00A612E1">
            <w:pPr>
              <w:jc w:val="center"/>
            </w:pPr>
            <w:r w:rsidRPr="00601B1A">
              <w:t>0</w:t>
            </w:r>
          </w:p>
        </w:tc>
        <w:tc>
          <w:tcPr>
            <w:tcW w:w="1260" w:type="dxa"/>
          </w:tcPr>
          <w:p w14:paraId="2D52E425" w14:textId="77777777" w:rsidR="00A612E1" w:rsidRPr="00601B1A" w:rsidRDefault="00A612E1" w:rsidP="00F34FB6">
            <w:pPr>
              <w:jc w:val="center"/>
            </w:pPr>
            <w:r>
              <w:t>R</w:t>
            </w:r>
          </w:p>
        </w:tc>
        <w:tc>
          <w:tcPr>
            <w:tcW w:w="2880" w:type="dxa"/>
          </w:tcPr>
          <w:p w14:paraId="60072439" w14:textId="77777777" w:rsidR="00A612E1" w:rsidRPr="0012552D" w:rsidRDefault="0012552D" w:rsidP="00A612E1">
            <w:pPr>
              <w:rPr>
                <w:rFonts w:cs="Arial"/>
                <w:sz w:val="20"/>
                <w:szCs w:val="20"/>
              </w:rPr>
            </w:pPr>
            <w:r>
              <w:rPr>
                <w:rFonts w:cs="Arial"/>
                <w:sz w:val="20"/>
                <w:szCs w:val="20"/>
              </w:rPr>
              <w:t>Trucks at industry site</w:t>
            </w:r>
          </w:p>
        </w:tc>
      </w:tr>
      <w:tr w:rsidR="0012552D" w:rsidRPr="00601B1A" w14:paraId="4EFA4D97" w14:textId="77777777">
        <w:tc>
          <w:tcPr>
            <w:tcW w:w="1402" w:type="dxa"/>
          </w:tcPr>
          <w:p w14:paraId="2A387321" w14:textId="77777777" w:rsidR="0012552D" w:rsidRPr="00601B1A" w:rsidRDefault="0012552D" w:rsidP="00D53D5E">
            <w:r w:rsidRPr="00601B1A">
              <w:t>CV1RET</w:t>
            </w:r>
          </w:p>
        </w:tc>
        <w:tc>
          <w:tcPr>
            <w:tcW w:w="1946" w:type="dxa"/>
          </w:tcPr>
          <w:p w14:paraId="52A59107" w14:textId="77777777" w:rsidR="0012552D" w:rsidRPr="00601B1A" w:rsidRDefault="0012552D" w:rsidP="00D53D5E">
            <w:r w:rsidRPr="00601B1A">
              <w:t>Integer (4 bytes)</w:t>
            </w:r>
          </w:p>
        </w:tc>
        <w:tc>
          <w:tcPr>
            <w:tcW w:w="900" w:type="dxa"/>
          </w:tcPr>
          <w:p w14:paraId="34B9A3CB" w14:textId="77777777" w:rsidR="0012552D" w:rsidRPr="00601B1A" w:rsidRDefault="0012552D" w:rsidP="00D53D5E">
            <w:r w:rsidRPr="00601B1A">
              <w:t>8</w:t>
            </w:r>
          </w:p>
        </w:tc>
        <w:tc>
          <w:tcPr>
            <w:tcW w:w="1080" w:type="dxa"/>
          </w:tcPr>
          <w:p w14:paraId="50CD6BF3" w14:textId="77777777" w:rsidR="0012552D" w:rsidRPr="00601B1A" w:rsidRDefault="0012552D" w:rsidP="00A612E1">
            <w:pPr>
              <w:jc w:val="center"/>
            </w:pPr>
            <w:r w:rsidRPr="00601B1A">
              <w:t>0</w:t>
            </w:r>
          </w:p>
        </w:tc>
        <w:tc>
          <w:tcPr>
            <w:tcW w:w="1260" w:type="dxa"/>
          </w:tcPr>
          <w:p w14:paraId="73B334DF" w14:textId="77777777" w:rsidR="0012552D" w:rsidRPr="00601B1A" w:rsidRDefault="0012552D" w:rsidP="00F34FB6">
            <w:pPr>
              <w:jc w:val="center"/>
            </w:pPr>
            <w:r>
              <w:t>R</w:t>
            </w:r>
          </w:p>
        </w:tc>
        <w:tc>
          <w:tcPr>
            <w:tcW w:w="2880" w:type="dxa"/>
          </w:tcPr>
          <w:p w14:paraId="3D0048EC" w14:textId="77777777" w:rsidR="0012552D" w:rsidRPr="0012552D" w:rsidRDefault="0012552D" w:rsidP="00F34FB6">
            <w:pPr>
              <w:rPr>
                <w:rFonts w:cs="Arial"/>
                <w:sz w:val="20"/>
                <w:szCs w:val="20"/>
              </w:rPr>
            </w:pPr>
            <w:r>
              <w:rPr>
                <w:rFonts w:cs="Arial"/>
                <w:sz w:val="20"/>
                <w:szCs w:val="20"/>
              </w:rPr>
              <w:t>Autos at retail site</w:t>
            </w:r>
          </w:p>
        </w:tc>
      </w:tr>
      <w:tr w:rsidR="0012552D" w:rsidRPr="00601B1A" w14:paraId="17B36B7F" w14:textId="77777777">
        <w:tc>
          <w:tcPr>
            <w:tcW w:w="1402" w:type="dxa"/>
          </w:tcPr>
          <w:p w14:paraId="737F7B1C" w14:textId="77777777" w:rsidR="0012552D" w:rsidRPr="00601B1A" w:rsidRDefault="0012552D" w:rsidP="00D53D5E">
            <w:r w:rsidRPr="00601B1A">
              <w:t>CV2RET</w:t>
            </w:r>
          </w:p>
        </w:tc>
        <w:tc>
          <w:tcPr>
            <w:tcW w:w="1946" w:type="dxa"/>
          </w:tcPr>
          <w:p w14:paraId="7CA2D887" w14:textId="77777777" w:rsidR="0012552D" w:rsidRPr="00601B1A" w:rsidRDefault="0012552D" w:rsidP="00D53D5E">
            <w:r w:rsidRPr="00601B1A">
              <w:t>Integer (4 bytes)</w:t>
            </w:r>
          </w:p>
        </w:tc>
        <w:tc>
          <w:tcPr>
            <w:tcW w:w="900" w:type="dxa"/>
          </w:tcPr>
          <w:p w14:paraId="0E59C0E3" w14:textId="77777777" w:rsidR="0012552D" w:rsidRPr="00601B1A" w:rsidRDefault="0012552D" w:rsidP="00D53D5E">
            <w:r w:rsidRPr="00601B1A">
              <w:t>8</w:t>
            </w:r>
          </w:p>
        </w:tc>
        <w:tc>
          <w:tcPr>
            <w:tcW w:w="1080" w:type="dxa"/>
          </w:tcPr>
          <w:p w14:paraId="24497219" w14:textId="77777777" w:rsidR="0012552D" w:rsidRPr="00601B1A" w:rsidRDefault="0012552D" w:rsidP="00A612E1">
            <w:pPr>
              <w:jc w:val="center"/>
            </w:pPr>
            <w:r w:rsidRPr="00601B1A">
              <w:t>0</w:t>
            </w:r>
          </w:p>
        </w:tc>
        <w:tc>
          <w:tcPr>
            <w:tcW w:w="1260" w:type="dxa"/>
          </w:tcPr>
          <w:p w14:paraId="30AAF450" w14:textId="77777777" w:rsidR="0012552D" w:rsidRPr="00601B1A" w:rsidRDefault="0012552D" w:rsidP="00F34FB6">
            <w:pPr>
              <w:jc w:val="center"/>
            </w:pPr>
            <w:r>
              <w:t>R</w:t>
            </w:r>
          </w:p>
        </w:tc>
        <w:tc>
          <w:tcPr>
            <w:tcW w:w="2880" w:type="dxa"/>
          </w:tcPr>
          <w:p w14:paraId="296B62A0" w14:textId="77777777" w:rsidR="0012552D" w:rsidRPr="0012552D" w:rsidRDefault="0012552D" w:rsidP="00F34FB6">
            <w:pPr>
              <w:rPr>
                <w:rFonts w:cs="Arial"/>
                <w:sz w:val="20"/>
                <w:szCs w:val="20"/>
              </w:rPr>
            </w:pPr>
            <w:r>
              <w:rPr>
                <w:rFonts w:cs="Arial"/>
                <w:sz w:val="20"/>
                <w:szCs w:val="20"/>
              </w:rPr>
              <w:t>Pickups at retail site</w:t>
            </w:r>
          </w:p>
        </w:tc>
      </w:tr>
      <w:tr w:rsidR="0012552D" w:rsidRPr="00601B1A" w14:paraId="08122135" w14:textId="77777777">
        <w:tc>
          <w:tcPr>
            <w:tcW w:w="1402" w:type="dxa"/>
          </w:tcPr>
          <w:p w14:paraId="592F92AB" w14:textId="77777777" w:rsidR="0012552D" w:rsidRPr="00601B1A" w:rsidRDefault="0012552D" w:rsidP="00D53D5E">
            <w:r w:rsidRPr="00601B1A">
              <w:t>CV3RET</w:t>
            </w:r>
          </w:p>
        </w:tc>
        <w:tc>
          <w:tcPr>
            <w:tcW w:w="1946" w:type="dxa"/>
          </w:tcPr>
          <w:p w14:paraId="111A986B" w14:textId="77777777" w:rsidR="0012552D" w:rsidRPr="00601B1A" w:rsidRDefault="0012552D" w:rsidP="00D53D5E">
            <w:r w:rsidRPr="00601B1A">
              <w:t>Integer (4 bytes)</w:t>
            </w:r>
          </w:p>
        </w:tc>
        <w:tc>
          <w:tcPr>
            <w:tcW w:w="900" w:type="dxa"/>
          </w:tcPr>
          <w:p w14:paraId="445602BC" w14:textId="77777777" w:rsidR="0012552D" w:rsidRPr="00601B1A" w:rsidRDefault="0012552D" w:rsidP="00D53D5E">
            <w:r w:rsidRPr="00601B1A">
              <w:t>8</w:t>
            </w:r>
          </w:p>
        </w:tc>
        <w:tc>
          <w:tcPr>
            <w:tcW w:w="1080" w:type="dxa"/>
          </w:tcPr>
          <w:p w14:paraId="32B3B32D" w14:textId="77777777" w:rsidR="0012552D" w:rsidRPr="00601B1A" w:rsidRDefault="0012552D" w:rsidP="00A612E1">
            <w:pPr>
              <w:jc w:val="center"/>
            </w:pPr>
            <w:r w:rsidRPr="00601B1A">
              <w:t>0</w:t>
            </w:r>
          </w:p>
        </w:tc>
        <w:tc>
          <w:tcPr>
            <w:tcW w:w="1260" w:type="dxa"/>
          </w:tcPr>
          <w:p w14:paraId="32ED86C3" w14:textId="77777777" w:rsidR="0012552D" w:rsidRPr="00601B1A" w:rsidRDefault="0012552D" w:rsidP="00F34FB6">
            <w:pPr>
              <w:jc w:val="center"/>
            </w:pPr>
            <w:r>
              <w:t>R</w:t>
            </w:r>
          </w:p>
        </w:tc>
        <w:tc>
          <w:tcPr>
            <w:tcW w:w="2880" w:type="dxa"/>
          </w:tcPr>
          <w:p w14:paraId="5D57B045" w14:textId="77777777" w:rsidR="0012552D" w:rsidRPr="0012552D" w:rsidRDefault="0012552D" w:rsidP="00F34FB6">
            <w:pPr>
              <w:rPr>
                <w:rFonts w:cs="Arial"/>
                <w:sz w:val="20"/>
                <w:szCs w:val="20"/>
              </w:rPr>
            </w:pPr>
            <w:r>
              <w:rPr>
                <w:rFonts w:cs="Arial"/>
                <w:sz w:val="20"/>
                <w:szCs w:val="20"/>
              </w:rPr>
              <w:t>Trucks at retail site</w:t>
            </w:r>
          </w:p>
        </w:tc>
      </w:tr>
      <w:tr w:rsidR="0012552D" w:rsidRPr="00601B1A" w14:paraId="63D8EBDE" w14:textId="77777777">
        <w:tc>
          <w:tcPr>
            <w:tcW w:w="1402" w:type="dxa"/>
          </w:tcPr>
          <w:p w14:paraId="3A90B570" w14:textId="77777777" w:rsidR="0012552D" w:rsidRPr="00601B1A" w:rsidRDefault="0012552D" w:rsidP="00D53D5E">
            <w:r w:rsidRPr="00601B1A">
              <w:t>CV1HWY</w:t>
            </w:r>
          </w:p>
        </w:tc>
        <w:tc>
          <w:tcPr>
            <w:tcW w:w="1946" w:type="dxa"/>
          </w:tcPr>
          <w:p w14:paraId="5C8D5297" w14:textId="77777777" w:rsidR="0012552D" w:rsidRPr="00601B1A" w:rsidRDefault="0012552D" w:rsidP="00D53D5E">
            <w:r w:rsidRPr="00601B1A">
              <w:t>Integer (4 bytes)</w:t>
            </w:r>
          </w:p>
        </w:tc>
        <w:tc>
          <w:tcPr>
            <w:tcW w:w="900" w:type="dxa"/>
          </w:tcPr>
          <w:p w14:paraId="34A660F2" w14:textId="77777777" w:rsidR="0012552D" w:rsidRPr="00601B1A" w:rsidRDefault="0012552D" w:rsidP="00D53D5E">
            <w:r w:rsidRPr="00601B1A">
              <w:t>8</w:t>
            </w:r>
          </w:p>
        </w:tc>
        <w:tc>
          <w:tcPr>
            <w:tcW w:w="1080" w:type="dxa"/>
          </w:tcPr>
          <w:p w14:paraId="6DE1E194" w14:textId="77777777" w:rsidR="0012552D" w:rsidRPr="00601B1A" w:rsidRDefault="0012552D" w:rsidP="00A612E1">
            <w:pPr>
              <w:jc w:val="center"/>
            </w:pPr>
            <w:r w:rsidRPr="00601B1A">
              <w:t>0</w:t>
            </w:r>
          </w:p>
        </w:tc>
        <w:tc>
          <w:tcPr>
            <w:tcW w:w="1260" w:type="dxa"/>
          </w:tcPr>
          <w:p w14:paraId="0D97D76A" w14:textId="77777777" w:rsidR="0012552D" w:rsidRPr="00601B1A" w:rsidRDefault="0012552D" w:rsidP="00F34FB6">
            <w:pPr>
              <w:jc w:val="center"/>
            </w:pPr>
            <w:r>
              <w:t>R</w:t>
            </w:r>
          </w:p>
        </w:tc>
        <w:tc>
          <w:tcPr>
            <w:tcW w:w="2880" w:type="dxa"/>
          </w:tcPr>
          <w:p w14:paraId="152FBFAC" w14:textId="77777777" w:rsidR="0012552D" w:rsidRPr="0012552D" w:rsidRDefault="0012552D" w:rsidP="00F34FB6">
            <w:pPr>
              <w:rPr>
                <w:rFonts w:cs="Arial"/>
                <w:sz w:val="20"/>
                <w:szCs w:val="20"/>
              </w:rPr>
            </w:pPr>
            <w:r>
              <w:rPr>
                <w:rFonts w:cs="Arial"/>
                <w:sz w:val="20"/>
                <w:szCs w:val="20"/>
              </w:rPr>
              <w:t>Autos at highway retail site</w:t>
            </w:r>
          </w:p>
        </w:tc>
      </w:tr>
      <w:tr w:rsidR="0012552D" w:rsidRPr="00601B1A" w14:paraId="0DA67738" w14:textId="77777777">
        <w:tc>
          <w:tcPr>
            <w:tcW w:w="1402" w:type="dxa"/>
          </w:tcPr>
          <w:p w14:paraId="13DDA14E" w14:textId="77777777" w:rsidR="0012552D" w:rsidRPr="00601B1A" w:rsidRDefault="0012552D" w:rsidP="00D53D5E">
            <w:r w:rsidRPr="00601B1A">
              <w:t>CV2HWY</w:t>
            </w:r>
          </w:p>
        </w:tc>
        <w:tc>
          <w:tcPr>
            <w:tcW w:w="1946" w:type="dxa"/>
          </w:tcPr>
          <w:p w14:paraId="3881F844" w14:textId="77777777" w:rsidR="0012552D" w:rsidRPr="00601B1A" w:rsidRDefault="0012552D" w:rsidP="00D53D5E">
            <w:r w:rsidRPr="00601B1A">
              <w:t>Integer (4 bytes)</w:t>
            </w:r>
          </w:p>
        </w:tc>
        <w:tc>
          <w:tcPr>
            <w:tcW w:w="900" w:type="dxa"/>
          </w:tcPr>
          <w:p w14:paraId="6D1E14C1" w14:textId="77777777" w:rsidR="0012552D" w:rsidRPr="00601B1A" w:rsidRDefault="0012552D" w:rsidP="00D53D5E">
            <w:r w:rsidRPr="00601B1A">
              <w:t>8</w:t>
            </w:r>
          </w:p>
        </w:tc>
        <w:tc>
          <w:tcPr>
            <w:tcW w:w="1080" w:type="dxa"/>
          </w:tcPr>
          <w:p w14:paraId="360F17F7" w14:textId="77777777" w:rsidR="0012552D" w:rsidRPr="00601B1A" w:rsidRDefault="0012552D" w:rsidP="00A612E1">
            <w:pPr>
              <w:jc w:val="center"/>
            </w:pPr>
            <w:r w:rsidRPr="00601B1A">
              <w:t>0</w:t>
            </w:r>
          </w:p>
        </w:tc>
        <w:tc>
          <w:tcPr>
            <w:tcW w:w="1260" w:type="dxa"/>
          </w:tcPr>
          <w:p w14:paraId="7C172F46" w14:textId="77777777" w:rsidR="0012552D" w:rsidRPr="00601B1A" w:rsidRDefault="0012552D" w:rsidP="00F34FB6">
            <w:pPr>
              <w:jc w:val="center"/>
            </w:pPr>
            <w:r>
              <w:t>R</w:t>
            </w:r>
          </w:p>
        </w:tc>
        <w:tc>
          <w:tcPr>
            <w:tcW w:w="2880" w:type="dxa"/>
          </w:tcPr>
          <w:p w14:paraId="207D9AC0" w14:textId="77777777" w:rsidR="0012552D" w:rsidRPr="0012552D" w:rsidRDefault="0012552D" w:rsidP="00F34FB6">
            <w:pPr>
              <w:rPr>
                <w:rFonts w:cs="Arial"/>
                <w:sz w:val="20"/>
                <w:szCs w:val="20"/>
              </w:rPr>
            </w:pPr>
            <w:r>
              <w:rPr>
                <w:rFonts w:cs="Arial"/>
                <w:sz w:val="20"/>
                <w:szCs w:val="20"/>
              </w:rPr>
              <w:t>Pickups at highway retail site</w:t>
            </w:r>
          </w:p>
        </w:tc>
      </w:tr>
      <w:tr w:rsidR="0012552D" w:rsidRPr="00601B1A" w14:paraId="2479F2DD" w14:textId="77777777">
        <w:tc>
          <w:tcPr>
            <w:tcW w:w="1402" w:type="dxa"/>
          </w:tcPr>
          <w:p w14:paraId="46384D0D" w14:textId="77777777" w:rsidR="0012552D" w:rsidRPr="00601B1A" w:rsidRDefault="0012552D" w:rsidP="00D53D5E">
            <w:r w:rsidRPr="00601B1A">
              <w:t>CV3HWY</w:t>
            </w:r>
          </w:p>
        </w:tc>
        <w:tc>
          <w:tcPr>
            <w:tcW w:w="1946" w:type="dxa"/>
          </w:tcPr>
          <w:p w14:paraId="78F0BDEA" w14:textId="77777777" w:rsidR="0012552D" w:rsidRPr="00601B1A" w:rsidRDefault="0012552D" w:rsidP="00D53D5E">
            <w:r w:rsidRPr="00601B1A">
              <w:t>Integer (4 bytes)</w:t>
            </w:r>
          </w:p>
        </w:tc>
        <w:tc>
          <w:tcPr>
            <w:tcW w:w="900" w:type="dxa"/>
          </w:tcPr>
          <w:p w14:paraId="46B2C42D" w14:textId="77777777" w:rsidR="0012552D" w:rsidRPr="00601B1A" w:rsidRDefault="0012552D" w:rsidP="00D53D5E">
            <w:r w:rsidRPr="00601B1A">
              <w:t>8</w:t>
            </w:r>
          </w:p>
        </w:tc>
        <w:tc>
          <w:tcPr>
            <w:tcW w:w="1080" w:type="dxa"/>
          </w:tcPr>
          <w:p w14:paraId="531CCA16" w14:textId="77777777" w:rsidR="0012552D" w:rsidRPr="00601B1A" w:rsidRDefault="0012552D" w:rsidP="00A612E1">
            <w:pPr>
              <w:jc w:val="center"/>
            </w:pPr>
            <w:r w:rsidRPr="00601B1A">
              <w:t>0</w:t>
            </w:r>
          </w:p>
        </w:tc>
        <w:tc>
          <w:tcPr>
            <w:tcW w:w="1260" w:type="dxa"/>
          </w:tcPr>
          <w:p w14:paraId="1281A2BC" w14:textId="77777777" w:rsidR="0012552D" w:rsidRPr="00601B1A" w:rsidRDefault="0012552D" w:rsidP="00F34FB6">
            <w:pPr>
              <w:jc w:val="center"/>
            </w:pPr>
            <w:r>
              <w:t>R</w:t>
            </w:r>
          </w:p>
        </w:tc>
        <w:tc>
          <w:tcPr>
            <w:tcW w:w="2880" w:type="dxa"/>
          </w:tcPr>
          <w:p w14:paraId="124CB9A0" w14:textId="77777777" w:rsidR="0012552D" w:rsidRPr="0012552D" w:rsidRDefault="0012552D" w:rsidP="00F34FB6">
            <w:pPr>
              <w:rPr>
                <w:rFonts w:cs="Arial"/>
                <w:sz w:val="20"/>
                <w:szCs w:val="20"/>
              </w:rPr>
            </w:pPr>
            <w:r>
              <w:rPr>
                <w:rFonts w:cs="Arial"/>
                <w:sz w:val="20"/>
                <w:szCs w:val="20"/>
              </w:rPr>
              <w:t>Trucks at highway retail site</w:t>
            </w:r>
          </w:p>
        </w:tc>
      </w:tr>
      <w:tr w:rsidR="0012552D" w:rsidRPr="00601B1A" w14:paraId="57D98999" w14:textId="77777777">
        <w:tc>
          <w:tcPr>
            <w:tcW w:w="1402" w:type="dxa"/>
          </w:tcPr>
          <w:p w14:paraId="7566C38D" w14:textId="77777777" w:rsidR="0012552D" w:rsidRPr="00601B1A" w:rsidRDefault="0012552D" w:rsidP="00D53D5E">
            <w:r w:rsidRPr="00601B1A">
              <w:t>CV1SER</w:t>
            </w:r>
          </w:p>
        </w:tc>
        <w:tc>
          <w:tcPr>
            <w:tcW w:w="1946" w:type="dxa"/>
          </w:tcPr>
          <w:p w14:paraId="0268EC11" w14:textId="77777777" w:rsidR="0012552D" w:rsidRPr="00601B1A" w:rsidRDefault="0012552D" w:rsidP="00D53D5E">
            <w:r w:rsidRPr="00601B1A">
              <w:t>Integer (4 bytes)</w:t>
            </w:r>
          </w:p>
        </w:tc>
        <w:tc>
          <w:tcPr>
            <w:tcW w:w="900" w:type="dxa"/>
          </w:tcPr>
          <w:p w14:paraId="0E34F4C3" w14:textId="77777777" w:rsidR="0012552D" w:rsidRPr="00601B1A" w:rsidRDefault="0012552D" w:rsidP="00D53D5E">
            <w:r w:rsidRPr="00601B1A">
              <w:t>8</w:t>
            </w:r>
          </w:p>
        </w:tc>
        <w:tc>
          <w:tcPr>
            <w:tcW w:w="1080" w:type="dxa"/>
          </w:tcPr>
          <w:p w14:paraId="209E933E" w14:textId="77777777" w:rsidR="0012552D" w:rsidRPr="00601B1A" w:rsidRDefault="0012552D" w:rsidP="00A612E1">
            <w:pPr>
              <w:jc w:val="center"/>
            </w:pPr>
            <w:r w:rsidRPr="00601B1A">
              <w:t>0</w:t>
            </w:r>
          </w:p>
        </w:tc>
        <w:tc>
          <w:tcPr>
            <w:tcW w:w="1260" w:type="dxa"/>
          </w:tcPr>
          <w:p w14:paraId="7E83770E" w14:textId="77777777" w:rsidR="0012552D" w:rsidRPr="00601B1A" w:rsidRDefault="0012552D" w:rsidP="00F34FB6">
            <w:pPr>
              <w:jc w:val="center"/>
            </w:pPr>
            <w:r>
              <w:t>R</w:t>
            </w:r>
          </w:p>
        </w:tc>
        <w:tc>
          <w:tcPr>
            <w:tcW w:w="2880" w:type="dxa"/>
          </w:tcPr>
          <w:p w14:paraId="147B4382" w14:textId="77777777" w:rsidR="0012552D" w:rsidRPr="0012552D" w:rsidRDefault="0012552D" w:rsidP="00F34FB6">
            <w:pPr>
              <w:rPr>
                <w:rFonts w:cs="Arial"/>
                <w:sz w:val="20"/>
                <w:szCs w:val="20"/>
              </w:rPr>
            </w:pPr>
            <w:r>
              <w:rPr>
                <w:rFonts w:cs="Arial"/>
                <w:sz w:val="20"/>
                <w:szCs w:val="20"/>
              </w:rPr>
              <w:t>Autos at service site</w:t>
            </w:r>
          </w:p>
        </w:tc>
      </w:tr>
      <w:tr w:rsidR="0012552D" w:rsidRPr="00601B1A" w14:paraId="1C39D12D" w14:textId="77777777">
        <w:tc>
          <w:tcPr>
            <w:tcW w:w="1402" w:type="dxa"/>
          </w:tcPr>
          <w:p w14:paraId="4F809556" w14:textId="77777777" w:rsidR="0012552D" w:rsidRPr="00601B1A" w:rsidRDefault="0012552D" w:rsidP="00D53D5E">
            <w:r w:rsidRPr="00601B1A">
              <w:t>CV2SER</w:t>
            </w:r>
          </w:p>
        </w:tc>
        <w:tc>
          <w:tcPr>
            <w:tcW w:w="1946" w:type="dxa"/>
          </w:tcPr>
          <w:p w14:paraId="12EDED85" w14:textId="77777777" w:rsidR="0012552D" w:rsidRPr="00601B1A" w:rsidRDefault="0012552D" w:rsidP="00D53D5E">
            <w:r w:rsidRPr="00601B1A">
              <w:t>Integer (4 bytes)</w:t>
            </w:r>
          </w:p>
        </w:tc>
        <w:tc>
          <w:tcPr>
            <w:tcW w:w="900" w:type="dxa"/>
          </w:tcPr>
          <w:p w14:paraId="4CBDC2A9" w14:textId="77777777" w:rsidR="0012552D" w:rsidRPr="00601B1A" w:rsidRDefault="0012552D" w:rsidP="00D53D5E">
            <w:r w:rsidRPr="00601B1A">
              <w:t>8</w:t>
            </w:r>
          </w:p>
        </w:tc>
        <w:tc>
          <w:tcPr>
            <w:tcW w:w="1080" w:type="dxa"/>
          </w:tcPr>
          <w:p w14:paraId="26E1A1D7" w14:textId="77777777" w:rsidR="0012552D" w:rsidRPr="00601B1A" w:rsidRDefault="0012552D" w:rsidP="00A612E1">
            <w:pPr>
              <w:jc w:val="center"/>
            </w:pPr>
            <w:r w:rsidRPr="00601B1A">
              <w:t>0</w:t>
            </w:r>
          </w:p>
        </w:tc>
        <w:tc>
          <w:tcPr>
            <w:tcW w:w="1260" w:type="dxa"/>
          </w:tcPr>
          <w:p w14:paraId="390A83C8" w14:textId="77777777" w:rsidR="0012552D" w:rsidRPr="00601B1A" w:rsidRDefault="0012552D" w:rsidP="00F34FB6">
            <w:pPr>
              <w:jc w:val="center"/>
            </w:pPr>
            <w:r>
              <w:t>R</w:t>
            </w:r>
          </w:p>
        </w:tc>
        <w:tc>
          <w:tcPr>
            <w:tcW w:w="2880" w:type="dxa"/>
          </w:tcPr>
          <w:p w14:paraId="636E5EDB" w14:textId="77777777" w:rsidR="0012552D" w:rsidRPr="0012552D" w:rsidRDefault="0012552D" w:rsidP="00F34FB6">
            <w:pPr>
              <w:rPr>
                <w:rFonts w:cs="Arial"/>
                <w:sz w:val="20"/>
                <w:szCs w:val="20"/>
              </w:rPr>
            </w:pPr>
            <w:r>
              <w:rPr>
                <w:rFonts w:cs="Arial"/>
                <w:sz w:val="20"/>
                <w:szCs w:val="20"/>
              </w:rPr>
              <w:t>Pickups at service site</w:t>
            </w:r>
          </w:p>
        </w:tc>
      </w:tr>
      <w:tr w:rsidR="0012552D" w:rsidRPr="00601B1A" w14:paraId="375F7CBE" w14:textId="77777777">
        <w:tc>
          <w:tcPr>
            <w:tcW w:w="1402" w:type="dxa"/>
          </w:tcPr>
          <w:p w14:paraId="711A681D" w14:textId="77777777" w:rsidR="0012552D" w:rsidRPr="00601B1A" w:rsidRDefault="0012552D" w:rsidP="00D53D5E">
            <w:r w:rsidRPr="00601B1A">
              <w:t>CV3SER</w:t>
            </w:r>
          </w:p>
        </w:tc>
        <w:tc>
          <w:tcPr>
            <w:tcW w:w="1946" w:type="dxa"/>
          </w:tcPr>
          <w:p w14:paraId="1D19064A" w14:textId="77777777" w:rsidR="0012552D" w:rsidRPr="00601B1A" w:rsidRDefault="0012552D" w:rsidP="00D53D5E">
            <w:r w:rsidRPr="00601B1A">
              <w:t>Integer (4 bytes)</w:t>
            </w:r>
          </w:p>
        </w:tc>
        <w:tc>
          <w:tcPr>
            <w:tcW w:w="900" w:type="dxa"/>
          </w:tcPr>
          <w:p w14:paraId="64131222" w14:textId="77777777" w:rsidR="0012552D" w:rsidRPr="00601B1A" w:rsidRDefault="0012552D" w:rsidP="00D53D5E">
            <w:r w:rsidRPr="00601B1A">
              <w:t>8</w:t>
            </w:r>
          </w:p>
        </w:tc>
        <w:tc>
          <w:tcPr>
            <w:tcW w:w="1080" w:type="dxa"/>
          </w:tcPr>
          <w:p w14:paraId="4AAB869B" w14:textId="77777777" w:rsidR="0012552D" w:rsidRPr="00601B1A" w:rsidRDefault="0012552D" w:rsidP="00A612E1">
            <w:pPr>
              <w:jc w:val="center"/>
            </w:pPr>
            <w:r w:rsidRPr="00601B1A">
              <w:t>0</w:t>
            </w:r>
          </w:p>
        </w:tc>
        <w:tc>
          <w:tcPr>
            <w:tcW w:w="1260" w:type="dxa"/>
          </w:tcPr>
          <w:p w14:paraId="3157C37F" w14:textId="77777777" w:rsidR="0012552D" w:rsidRPr="00601B1A" w:rsidRDefault="0012552D" w:rsidP="00F34FB6">
            <w:pPr>
              <w:jc w:val="center"/>
            </w:pPr>
            <w:r>
              <w:t>R</w:t>
            </w:r>
          </w:p>
        </w:tc>
        <w:tc>
          <w:tcPr>
            <w:tcW w:w="2880" w:type="dxa"/>
          </w:tcPr>
          <w:p w14:paraId="0EF3BB27" w14:textId="77777777" w:rsidR="0012552D" w:rsidRPr="0012552D" w:rsidRDefault="0012552D" w:rsidP="00F34FB6">
            <w:pPr>
              <w:rPr>
                <w:rFonts w:cs="Arial"/>
                <w:sz w:val="20"/>
                <w:szCs w:val="20"/>
              </w:rPr>
            </w:pPr>
            <w:r>
              <w:rPr>
                <w:rFonts w:cs="Arial"/>
                <w:sz w:val="20"/>
                <w:szCs w:val="20"/>
              </w:rPr>
              <w:t>Trucks at service site</w:t>
            </w:r>
          </w:p>
        </w:tc>
      </w:tr>
      <w:tr w:rsidR="0012552D" w:rsidRPr="00601B1A" w14:paraId="50D511DD" w14:textId="77777777">
        <w:tc>
          <w:tcPr>
            <w:tcW w:w="1402" w:type="dxa"/>
          </w:tcPr>
          <w:p w14:paraId="654159FD" w14:textId="77777777" w:rsidR="0012552D" w:rsidRPr="00601B1A" w:rsidRDefault="0012552D" w:rsidP="00D53D5E">
            <w:r w:rsidRPr="00601B1A">
              <w:t>CV1OFF</w:t>
            </w:r>
          </w:p>
        </w:tc>
        <w:tc>
          <w:tcPr>
            <w:tcW w:w="1946" w:type="dxa"/>
          </w:tcPr>
          <w:p w14:paraId="17263E5E" w14:textId="77777777" w:rsidR="0012552D" w:rsidRPr="00601B1A" w:rsidRDefault="0012552D" w:rsidP="00D53D5E">
            <w:r w:rsidRPr="00601B1A">
              <w:t>Integer (4 bytes)</w:t>
            </w:r>
          </w:p>
        </w:tc>
        <w:tc>
          <w:tcPr>
            <w:tcW w:w="900" w:type="dxa"/>
          </w:tcPr>
          <w:p w14:paraId="31334E80" w14:textId="77777777" w:rsidR="0012552D" w:rsidRPr="00601B1A" w:rsidRDefault="0012552D" w:rsidP="00D53D5E">
            <w:r w:rsidRPr="00601B1A">
              <w:t>8</w:t>
            </w:r>
          </w:p>
        </w:tc>
        <w:tc>
          <w:tcPr>
            <w:tcW w:w="1080" w:type="dxa"/>
          </w:tcPr>
          <w:p w14:paraId="185760BD" w14:textId="77777777" w:rsidR="0012552D" w:rsidRPr="00601B1A" w:rsidRDefault="0012552D" w:rsidP="00A612E1">
            <w:pPr>
              <w:jc w:val="center"/>
            </w:pPr>
            <w:r w:rsidRPr="00601B1A">
              <w:t>0</w:t>
            </w:r>
          </w:p>
        </w:tc>
        <w:tc>
          <w:tcPr>
            <w:tcW w:w="1260" w:type="dxa"/>
          </w:tcPr>
          <w:p w14:paraId="6B26FD23" w14:textId="77777777" w:rsidR="0012552D" w:rsidRPr="00601B1A" w:rsidRDefault="0012552D" w:rsidP="00F34FB6">
            <w:pPr>
              <w:jc w:val="center"/>
            </w:pPr>
            <w:r>
              <w:t>R</w:t>
            </w:r>
          </w:p>
        </w:tc>
        <w:tc>
          <w:tcPr>
            <w:tcW w:w="2880" w:type="dxa"/>
          </w:tcPr>
          <w:p w14:paraId="51CA16AF" w14:textId="77777777" w:rsidR="0012552D" w:rsidRPr="0012552D" w:rsidRDefault="0012552D" w:rsidP="00F34FB6">
            <w:pPr>
              <w:rPr>
                <w:rFonts w:cs="Arial"/>
                <w:sz w:val="20"/>
                <w:szCs w:val="20"/>
              </w:rPr>
            </w:pPr>
            <w:r>
              <w:rPr>
                <w:rFonts w:cs="Arial"/>
                <w:sz w:val="20"/>
                <w:szCs w:val="20"/>
              </w:rPr>
              <w:t>Autos at office site</w:t>
            </w:r>
          </w:p>
        </w:tc>
      </w:tr>
      <w:tr w:rsidR="0012552D" w:rsidRPr="00601B1A" w14:paraId="2D285EA4" w14:textId="77777777">
        <w:tc>
          <w:tcPr>
            <w:tcW w:w="1402" w:type="dxa"/>
          </w:tcPr>
          <w:p w14:paraId="191B2068" w14:textId="77777777" w:rsidR="0012552D" w:rsidRPr="00601B1A" w:rsidRDefault="0012552D" w:rsidP="00D53D5E">
            <w:r w:rsidRPr="00601B1A">
              <w:t>CV2OFF</w:t>
            </w:r>
          </w:p>
        </w:tc>
        <w:tc>
          <w:tcPr>
            <w:tcW w:w="1946" w:type="dxa"/>
          </w:tcPr>
          <w:p w14:paraId="40B6F672" w14:textId="77777777" w:rsidR="0012552D" w:rsidRPr="00601B1A" w:rsidRDefault="0012552D" w:rsidP="00D53D5E">
            <w:r w:rsidRPr="00601B1A">
              <w:t>Integer (4 bytes)</w:t>
            </w:r>
          </w:p>
        </w:tc>
        <w:tc>
          <w:tcPr>
            <w:tcW w:w="900" w:type="dxa"/>
          </w:tcPr>
          <w:p w14:paraId="461943E3" w14:textId="77777777" w:rsidR="0012552D" w:rsidRPr="00601B1A" w:rsidRDefault="0012552D" w:rsidP="00D53D5E">
            <w:r w:rsidRPr="00601B1A">
              <w:t>8</w:t>
            </w:r>
          </w:p>
        </w:tc>
        <w:tc>
          <w:tcPr>
            <w:tcW w:w="1080" w:type="dxa"/>
          </w:tcPr>
          <w:p w14:paraId="524E3873" w14:textId="77777777" w:rsidR="0012552D" w:rsidRPr="00601B1A" w:rsidRDefault="0012552D" w:rsidP="00A612E1">
            <w:pPr>
              <w:jc w:val="center"/>
            </w:pPr>
            <w:r w:rsidRPr="00601B1A">
              <w:t>0</w:t>
            </w:r>
          </w:p>
        </w:tc>
        <w:tc>
          <w:tcPr>
            <w:tcW w:w="1260" w:type="dxa"/>
          </w:tcPr>
          <w:p w14:paraId="1DD87D94" w14:textId="77777777" w:rsidR="0012552D" w:rsidRPr="00601B1A" w:rsidRDefault="0012552D" w:rsidP="00F34FB6">
            <w:pPr>
              <w:jc w:val="center"/>
            </w:pPr>
            <w:r>
              <w:t>R</w:t>
            </w:r>
          </w:p>
        </w:tc>
        <w:tc>
          <w:tcPr>
            <w:tcW w:w="2880" w:type="dxa"/>
          </w:tcPr>
          <w:p w14:paraId="15565C87" w14:textId="77777777" w:rsidR="0012552D" w:rsidRPr="0012552D" w:rsidRDefault="0012552D" w:rsidP="00F34FB6">
            <w:pPr>
              <w:rPr>
                <w:rFonts w:cs="Arial"/>
                <w:sz w:val="20"/>
                <w:szCs w:val="20"/>
              </w:rPr>
            </w:pPr>
            <w:r>
              <w:rPr>
                <w:rFonts w:cs="Arial"/>
                <w:sz w:val="20"/>
                <w:szCs w:val="20"/>
              </w:rPr>
              <w:t>Pickups at office site</w:t>
            </w:r>
          </w:p>
        </w:tc>
      </w:tr>
      <w:tr w:rsidR="0012552D" w:rsidRPr="00601B1A" w14:paraId="2AA8BB1D" w14:textId="77777777">
        <w:tc>
          <w:tcPr>
            <w:tcW w:w="1402" w:type="dxa"/>
          </w:tcPr>
          <w:p w14:paraId="00C38AE1" w14:textId="77777777" w:rsidR="0012552D" w:rsidRPr="00601B1A" w:rsidRDefault="0012552D" w:rsidP="00D53D5E">
            <w:r w:rsidRPr="00601B1A">
              <w:t>CV3OFF</w:t>
            </w:r>
          </w:p>
        </w:tc>
        <w:tc>
          <w:tcPr>
            <w:tcW w:w="1946" w:type="dxa"/>
          </w:tcPr>
          <w:p w14:paraId="68B39049" w14:textId="77777777" w:rsidR="0012552D" w:rsidRPr="00601B1A" w:rsidRDefault="0012552D" w:rsidP="00D53D5E">
            <w:r w:rsidRPr="00601B1A">
              <w:t>Integer (4 bytes)</w:t>
            </w:r>
          </w:p>
        </w:tc>
        <w:tc>
          <w:tcPr>
            <w:tcW w:w="900" w:type="dxa"/>
          </w:tcPr>
          <w:p w14:paraId="4BB3235A" w14:textId="77777777" w:rsidR="0012552D" w:rsidRPr="00601B1A" w:rsidRDefault="0012552D" w:rsidP="00D53D5E">
            <w:r w:rsidRPr="00601B1A">
              <w:t>8</w:t>
            </w:r>
          </w:p>
        </w:tc>
        <w:tc>
          <w:tcPr>
            <w:tcW w:w="1080" w:type="dxa"/>
          </w:tcPr>
          <w:p w14:paraId="3260090A" w14:textId="77777777" w:rsidR="0012552D" w:rsidRPr="00601B1A" w:rsidRDefault="0012552D" w:rsidP="00A612E1">
            <w:pPr>
              <w:jc w:val="center"/>
            </w:pPr>
            <w:r w:rsidRPr="00601B1A">
              <w:t>0</w:t>
            </w:r>
          </w:p>
        </w:tc>
        <w:tc>
          <w:tcPr>
            <w:tcW w:w="1260" w:type="dxa"/>
          </w:tcPr>
          <w:p w14:paraId="29479A34" w14:textId="77777777" w:rsidR="0012552D" w:rsidRPr="00601B1A" w:rsidRDefault="0012552D" w:rsidP="00F34FB6">
            <w:pPr>
              <w:jc w:val="center"/>
            </w:pPr>
            <w:r>
              <w:t>R</w:t>
            </w:r>
          </w:p>
        </w:tc>
        <w:tc>
          <w:tcPr>
            <w:tcW w:w="2880" w:type="dxa"/>
          </w:tcPr>
          <w:p w14:paraId="3AF38100" w14:textId="77777777" w:rsidR="0012552D" w:rsidRPr="0012552D" w:rsidRDefault="0012552D" w:rsidP="00F34FB6">
            <w:pPr>
              <w:rPr>
                <w:rFonts w:cs="Arial"/>
                <w:sz w:val="20"/>
                <w:szCs w:val="20"/>
              </w:rPr>
            </w:pPr>
            <w:r>
              <w:rPr>
                <w:rFonts w:cs="Arial"/>
                <w:sz w:val="20"/>
                <w:szCs w:val="20"/>
              </w:rPr>
              <w:t>Trucks at office site</w:t>
            </w:r>
          </w:p>
        </w:tc>
      </w:tr>
      <w:tr w:rsidR="00A612E1" w:rsidRPr="00601B1A" w14:paraId="7B3106A8" w14:textId="77777777">
        <w:tc>
          <w:tcPr>
            <w:tcW w:w="1402" w:type="dxa"/>
          </w:tcPr>
          <w:p w14:paraId="261F0068" w14:textId="77777777" w:rsidR="00A612E1" w:rsidRPr="00601B1A" w:rsidRDefault="00A612E1" w:rsidP="00D53D5E">
            <w:proofErr w:type="spellStart"/>
            <w:r w:rsidRPr="00601B1A">
              <w:t>ixp</w:t>
            </w:r>
            <w:proofErr w:type="spellEnd"/>
          </w:p>
        </w:tc>
        <w:tc>
          <w:tcPr>
            <w:tcW w:w="1946" w:type="dxa"/>
          </w:tcPr>
          <w:p w14:paraId="0E5F6A74" w14:textId="77777777" w:rsidR="00A612E1" w:rsidRPr="00601B1A" w:rsidRDefault="00A612E1" w:rsidP="00D53D5E">
            <w:r w:rsidRPr="00601B1A">
              <w:t>Real (8 bytes)</w:t>
            </w:r>
          </w:p>
        </w:tc>
        <w:tc>
          <w:tcPr>
            <w:tcW w:w="900" w:type="dxa"/>
          </w:tcPr>
          <w:p w14:paraId="7D83A15B" w14:textId="77777777" w:rsidR="00A612E1" w:rsidRPr="00601B1A" w:rsidRDefault="00A612E1" w:rsidP="00D53D5E">
            <w:r w:rsidRPr="00601B1A">
              <w:t>10</w:t>
            </w:r>
          </w:p>
        </w:tc>
        <w:tc>
          <w:tcPr>
            <w:tcW w:w="1080" w:type="dxa"/>
          </w:tcPr>
          <w:p w14:paraId="3DD20942" w14:textId="77777777" w:rsidR="00A612E1" w:rsidRPr="00601B1A" w:rsidRDefault="00A612E1" w:rsidP="00A612E1">
            <w:pPr>
              <w:jc w:val="center"/>
            </w:pPr>
            <w:r w:rsidRPr="00601B1A">
              <w:t>2</w:t>
            </w:r>
          </w:p>
        </w:tc>
        <w:tc>
          <w:tcPr>
            <w:tcW w:w="1260" w:type="dxa"/>
          </w:tcPr>
          <w:p w14:paraId="3DBA03B7" w14:textId="77777777" w:rsidR="00A612E1" w:rsidRPr="00601B1A" w:rsidRDefault="00A612E1" w:rsidP="00F34FB6">
            <w:pPr>
              <w:jc w:val="center"/>
            </w:pPr>
            <w:r>
              <w:t>R</w:t>
            </w:r>
          </w:p>
        </w:tc>
        <w:tc>
          <w:tcPr>
            <w:tcW w:w="2880" w:type="dxa"/>
          </w:tcPr>
          <w:p w14:paraId="242D5C0C" w14:textId="77777777" w:rsidR="00A612E1" w:rsidRPr="0012552D" w:rsidRDefault="00D225E4" w:rsidP="00A612E1">
            <w:pPr>
              <w:rPr>
                <w:rFonts w:cs="Arial"/>
                <w:sz w:val="20"/>
                <w:szCs w:val="20"/>
              </w:rPr>
            </w:pPr>
            <w:r>
              <w:rPr>
                <w:rFonts w:cs="Arial"/>
                <w:sz w:val="20"/>
                <w:szCs w:val="20"/>
              </w:rPr>
              <w:t>IX productions</w:t>
            </w:r>
          </w:p>
        </w:tc>
      </w:tr>
    </w:tbl>
    <w:p w14:paraId="22D9541E" w14:textId="77777777" w:rsidR="00601B1A" w:rsidRDefault="00601B1A" w:rsidP="00601B1A"/>
    <w:p w14:paraId="067CCAC2" w14:textId="77777777" w:rsidR="00F34FB6" w:rsidRDefault="00F34FB6" w:rsidP="00601B1A"/>
    <w:p w14:paraId="7C7B2F5E" w14:textId="77777777" w:rsidR="0068407F" w:rsidRDefault="0068407F" w:rsidP="0068407F"/>
    <w:p w14:paraId="1CD52083" w14:textId="77777777" w:rsidR="00E47521" w:rsidRPr="00621586" w:rsidRDefault="00621586" w:rsidP="00E47521">
      <w:pPr>
        <w:rPr>
          <w:b/>
        </w:rPr>
      </w:pPr>
      <w:r>
        <w:br w:type="page"/>
      </w:r>
      <w:r w:rsidR="00E47521" w:rsidRPr="00621586">
        <w:rPr>
          <w:b/>
        </w:rPr>
        <w:lastRenderedPageBreak/>
        <w:t>Table A-</w:t>
      </w:r>
      <w:r w:rsidR="008013D1">
        <w:rPr>
          <w:b/>
        </w:rPr>
        <w:t>3</w:t>
      </w:r>
      <w:r w:rsidR="00E47521" w:rsidRPr="00621586">
        <w:rPr>
          <w:b/>
        </w:rPr>
        <w:t xml:space="preserve"> HIGHWAY Line Layer </w:t>
      </w:r>
      <w:r w:rsidR="008013D1">
        <w:rPr>
          <w:b/>
        </w:rPr>
        <w:t>Required Inputs</w:t>
      </w:r>
    </w:p>
    <w:tbl>
      <w:tblPr>
        <w:tblStyle w:val="TableGrid"/>
        <w:tblW w:w="9468" w:type="dxa"/>
        <w:tblLook w:val="0000" w:firstRow="0" w:lastRow="0" w:firstColumn="0" w:lastColumn="0" w:noHBand="0" w:noVBand="0"/>
      </w:tblPr>
      <w:tblGrid>
        <w:gridCol w:w="1952"/>
        <w:gridCol w:w="1980"/>
        <w:gridCol w:w="900"/>
        <w:gridCol w:w="1056"/>
        <w:gridCol w:w="1240"/>
        <w:gridCol w:w="2340"/>
      </w:tblGrid>
      <w:tr w:rsidR="00F34FB6" w:rsidRPr="00621586" w14:paraId="780A6304" w14:textId="77777777">
        <w:trPr>
          <w:trHeight w:val="255"/>
        </w:trPr>
        <w:tc>
          <w:tcPr>
            <w:tcW w:w="1728" w:type="dxa"/>
            <w:noWrap/>
          </w:tcPr>
          <w:p w14:paraId="374D02B4" w14:textId="77777777" w:rsidR="00F34FB6" w:rsidRPr="00621586" w:rsidRDefault="00F34FB6" w:rsidP="00621586">
            <w:pPr>
              <w:rPr>
                <w:rFonts w:cs="Arial"/>
              </w:rPr>
            </w:pPr>
            <w:r w:rsidRPr="00621586">
              <w:rPr>
                <w:rFonts w:cs="Arial"/>
              </w:rPr>
              <w:t>Field Name</w:t>
            </w:r>
          </w:p>
        </w:tc>
        <w:tc>
          <w:tcPr>
            <w:tcW w:w="1980" w:type="dxa"/>
            <w:noWrap/>
          </w:tcPr>
          <w:p w14:paraId="206D8750" w14:textId="77777777" w:rsidR="00F34FB6" w:rsidRPr="00621586" w:rsidRDefault="00F34FB6" w:rsidP="00621586">
            <w:pPr>
              <w:rPr>
                <w:rFonts w:cs="Arial"/>
              </w:rPr>
            </w:pPr>
            <w:r w:rsidRPr="00621586">
              <w:rPr>
                <w:rFonts w:cs="Arial"/>
              </w:rPr>
              <w:t>Field Type</w:t>
            </w:r>
          </w:p>
        </w:tc>
        <w:tc>
          <w:tcPr>
            <w:tcW w:w="900" w:type="dxa"/>
            <w:noWrap/>
          </w:tcPr>
          <w:p w14:paraId="24ECCC53" w14:textId="77777777" w:rsidR="00F34FB6" w:rsidRPr="00621586" w:rsidRDefault="00F34FB6" w:rsidP="00621586">
            <w:pPr>
              <w:rPr>
                <w:rFonts w:cs="Arial"/>
              </w:rPr>
            </w:pPr>
            <w:r w:rsidRPr="00621586">
              <w:rPr>
                <w:rFonts w:cs="Arial"/>
              </w:rPr>
              <w:t>Width</w:t>
            </w:r>
          </w:p>
        </w:tc>
        <w:tc>
          <w:tcPr>
            <w:tcW w:w="1080" w:type="dxa"/>
          </w:tcPr>
          <w:p w14:paraId="2B6751D6" w14:textId="77777777" w:rsidR="00F34FB6" w:rsidRPr="00621586" w:rsidRDefault="00F34FB6" w:rsidP="0089594A">
            <w:pPr>
              <w:rPr>
                <w:rFonts w:cs="Arial"/>
              </w:rPr>
            </w:pPr>
            <w:r w:rsidRPr="00621586">
              <w:rPr>
                <w:rFonts w:cs="Arial"/>
              </w:rPr>
              <w:t>Decimal</w:t>
            </w:r>
          </w:p>
        </w:tc>
        <w:tc>
          <w:tcPr>
            <w:tcW w:w="1440" w:type="dxa"/>
          </w:tcPr>
          <w:p w14:paraId="35BB55BC" w14:textId="77777777" w:rsidR="00F34FB6" w:rsidRPr="00621586" w:rsidRDefault="00F34FB6" w:rsidP="00F34FB6">
            <w:pPr>
              <w:rPr>
                <w:rFonts w:cs="Arial"/>
              </w:rPr>
            </w:pPr>
            <w:r>
              <w:rPr>
                <w:rFonts w:cs="Arial"/>
              </w:rPr>
              <w:t xml:space="preserve">Data Value* </w:t>
            </w:r>
          </w:p>
        </w:tc>
        <w:tc>
          <w:tcPr>
            <w:tcW w:w="2340" w:type="dxa"/>
            <w:noWrap/>
          </w:tcPr>
          <w:p w14:paraId="6ED4E2B6" w14:textId="77777777" w:rsidR="00F34FB6" w:rsidRPr="00621586" w:rsidRDefault="00F34FB6" w:rsidP="00F34FB6">
            <w:pPr>
              <w:rPr>
                <w:rFonts w:cs="Arial"/>
              </w:rPr>
            </w:pPr>
            <w:r>
              <w:rPr>
                <w:rFonts w:cs="Arial"/>
              </w:rPr>
              <w:t>Description</w:t>
            </w:r>
          </w:p>
        </w:tc>
      </w:tr>
      <w:tr w:rsidR="00F34FB6" w:rsidRPr="00621586" w14:paraId="0332B66E" w14:textId="77777777">
        <w:trPr>
          <w:trHeight w:val="255"/>
        </w:trPr>
        <w:tc>
          <w:tcPr>
            <w:tcW w:w="1728" w:type="dxa"/>
            <w:noWrap/>
          </w:tcPr>
          <w:p w14:paraId="418576E1" w14:textId="77777777" w:rsidR="00F34FB6" w:rsidRPr="00621586" w:rsidRDefault="00F34FB6" w:rsidP="00621586">
            <w:pPr>
              <w:rPr>
                <w:rFonts w:cs="Arial"/>
              </w:rPr>
            </w:pPr>
            <w:r w:rsidRPr="00621586">
              <w:rPr>
                <w:rFonts w:cs="Arial"/>
              </w:rPr>
              <w:t>ID</w:t>
            </w:r>
          </w:p>
        </w:tc>
        <w:tc>
          <w:tcPr>
            <w:tcW w:w="1980" w:type="dxa"/>
            <w:noWrap/>
          </w:tcPr>
          <w:p w14:paraId="382E7B44" w14:textId="77777777" w:rsidR="00F34FB6" w:rsidRPr="00621586" w:rsidRDefault="00F34FB6" w:rsidP="00621586">
            <w:pPr>
              <w:rPr>
                <w:rFonts w:cs="Arial"/>
              </w:rPr>
            </w:pPr>
            <w:r w:rsidRPr="00621586">
              <w:rPr>
                <w:rFonts w:cs="Arial"/>
              </w:rPr>
              <w:t>Integer (4 bytes)</w:t>
            </w:r>
          </w:p>
        </w:tc>
        <w:tc>
          <w:tcPr>
            <w:tcW w:w="900" w:type="dxa"/>
            <w:noWrap/>
          </w:tcPr>
          <w:p w14:paraId="6A3BBE43" w14:textId="77777777" w:rsidR="00F34FB6" w:rsidRPr="00621586" w:rsidRDefault="00F34FB6" w:rsidP="00621586">
            <w:pPr>
              <w:jc w:val="right"/>
              <w:rPr>
                <w:rFonts w:cs="Arial"/>
              </w:rPr>
            </w:pPr>
            <w:r w:rsidRPr="00621586">
              <w:rPr>
                <w:rFonts w:cs="Arial"/>
              </w:rPr>
              <w:t>10</w:t>
            </w:r>
          </w:p>
        </w:tc>
        <w:tc>
          <w:tcPr>
            <w:tcW w:w="1080" w:type="dxa"/>
          </w:tcPr>
          <w:p w14:paraId="10FEF306" w14:textId="77777777" w:rsidR="00F34FB6" w:rsidRPr="00621586" w:rsidRDefault="00F34FB6" w:rsidP="0089594A">
            <w:pPr>
              <w:jc w:val="right"/>
              <w:rPr>
                <w:rFonts w:cs="Arial"/>
              </w:rPr>
            </w:pPr>
            <w:r w:rsidRPr="00621586">
              <w:rPr>
                <w:rFonts w:cs="Arial"/>
              </w:rPr>
              <w:t>0</w:t>
            </w:r>
          </w:p>
        </w:tc>
        <w:tc>
          <w:tcPr>
            <w:tcW w:w="1440" w:type="dxa"/>
          </w:tcPr>
          <w:p w14:paraId="1FBDE920" w14:textId="77777777" w:rsidR="00F34FB6" w:rsidRPr="00621586" w:rsidRDefault="00F34FB6" w:rsidP="00F34FB6">
            <w:pPr>
              <w:jc w:val="center"/>
              <w:rPr>
                <w:rFonts w:cs="Arial"/>
              </w:rPr>
            </w:pPr>
            <w:r>
              <w:rPr>
                <w:rFonts w:cs="Arial"/>
              </w:rPr>
              <w:t>R</w:t>
            </w:r>
          </w:p>
        </w:tc>
        <w:tc>
          <w:tcPr>
            <w:tcW w:w="2340" w:type="dxa"/>
            <w:noWrap/>
          </w:tcPr>
          <w:p w14:paraId="53A53017" w14:textId="77777777" w:rsidR="00F34FB6" w:rsidRPr="00621586" w:rsidRDefault="00F34FB6" w:rsidP="00F34FB6">
            <w:pPr>
              <w:rPr>
                <w:rFonts w:cs="Arial"/>
              </w:rPr>
            </w:pPr>
            <w:r>
              <w:rPr>
                <w:rFonts w:cs="Arial"/>
              </w:rPr>
              <w:t>Link ID</w:t>
            </w:r>
          </w:p>
        </w:tc>
      </w:tr>
      <w:tr w:rsidR="00F34FB6" w:rsidRPr="00621586" w14:paraId="4112FACB" w14:textId="77777777">
        <w:trPr>
          <w:trHeight w:val="255"/>
        </w:trPr>
        <w:tc>
          <w:tcPr>
            <w:tcW w:w="1728" w:type="dxa"/>
            <w:noWrap/>
          </w:tcPr>
          <w:p w14:paraId="4B8D45CB" w14:textId="77777777" w:rsidR="00F34FB6" w:rsidRPr="00621586" w:rsidRDefault="00F34FB6" w:rsidP="00621586">
            <w:pPr>
              <w:rPr>
                <w:rFonts w:cs="Arial"/>
              </w:rPr>
            </w:pPr>
            <w:r w:rsidRPr="00621586">
              <w:rPr>
                <w:rFonts w:cs="Arial"/>
              </w:rPr>
              <w:t>Length</w:t>
            </w:r>
          </w:p>
        </w:tc>
        <w:tc>
          <w:tcPr>
            <w:tcW w:w="1980" w:type="dxa"/>
            <w:noWrap/>
          </w:tcPr>
          <w:p w14:paraId="05BB608F" w14:textId="77777777" w:rsidR="00F34FB6" w:rsidRPr="00621586" w:rsidRDefault="00F34FB6" w:rsidP="00621586">
            <w:pPr>
              <w:rPr>
                <w:rFonts w:cs="Arial"/>
              </w:rPr>
            </w:pPr>
            <w:r w:rsidRPr="00621586">
              <w:rPr>
                <w:rFonts w:cs="Arial"/>
              </w:rPr>
              <w:t>Real (8 bytes)</w:t>
            </w:r>
          </w:p>
        </w:tc>
        <w:tc>
          <w:tcPr>
            <w:tcW w:w="900" w:type="dxa"/>
            <w:noWrap/>
          </w:tcPr>
          <w:p w14:paraId="0073EFF9" w14:textId="77777777" w:rsidR="00F34FB6" w:rsidRPr="00621586" w:rsidRDefault="00F34FB6" w:rsidP="00621586">
            <w:pPr>
              <w:jc w:val="right"/>
              <w:rPr>
                <w:rFonts w:cs="Arial"/>
              </w:rPr>
            </w:pPr>
            <w:r w:rsidRPr="00621586">
              <w:rPr>
                <w:rFonts w:cs="Arial"/>
              </w:rPr>
              <w:t>10</w:t>
            </w:r>
          </w:p>
        </w:tc>
        <w:tc>
          <w:tcPr>
            <w:tcW w:w="1080" w:type="dxa"/>
          </w:tcPr>
          <w:p w14:paraId="7AC9C266" w14:textId="77777777" w:rsidR="00F34FB6" w:rsidRPr="00621586" w:rsidRDefault="00F34FB6" w:rsidP="0089594A">
            <w:pPr>
              <w:jc w:val="right"/>
              <w:rPr>
                <w:rFonts w:cs="Arial"/>
              </w:rPr>
            </w:pPr>
            <w:r w:rsidRPr="00621586">
              <w:rPr>
                <w:rFonts w:cs="Arial"/>
              </w:rPr>
              <w:t>2</w:t>
            </w:r>
          </w:p>
        </w:tc>
        <w:tc>
          <w:tcPr>
            <w:tcW w:w="1440" w:type="dxa"/>
          </w:tcPr>
          <w:p w14:paraId="2933C3EF" w14:textId="77777777" w:rsidR="00F34FB6" w:rsidRPr="00621586" w:rsidRDefault="00F34FB6" w:rsidP="00F34FB6">
            <w:pPr>
              <w:jc w:val="center"/>
              <w:rPr>
                <w:rFonts w:cs="Arial"/>
              </w:rPr>
            </w:pPr>
            <w:r>
              <w:rPr>
                <w:rFonts w:cs="Arial"/>
              </w:rPr>
              <w:t>R</w:t>
            </w:r>
          </w:p>
        </w:tc>
        <w:tc>
          <w:tcPr>
            <w:tcW w:w="2340" w:type="dxa"/>
            <w:noWrap/>
          </w:tcPr>
          <w:p w14:paraId="41F07706" w14:textId="77777777" w:rsidR="00F34FB6" w:rsidRPr="00621586" w:rsidRDefault="00F34FB6" w:rsidP="00F34FB6">
            <w:pPr>
              <w:rPr>
                <w:rFonts w:cs="Arial"/>
              </w:rPr>
            </w:pPr>
            <w:r>
              <w:rPr>
                <w:rFonts w:cs="Arial"/>
              </w:rPr>
              <w:t>Link length</w:t>
            </w:r>
          </w:p>
        </w:tc>
      </w:tr>
      <w:tr w:rsidR="00F34FB6" w:rsidRPr="00621586" w14:paraId="7A46490B" w14:textId="77777777">
        <w:trPr>
          <w:trHeight w:val="255"/>
        </w:trPr>
        <w:tc>
          <w:tcPr>
            <w:tcW w:w="1728" w:type="dxa"/>
            <w:noWrap/>
          </w:tcPr>
          <w:p w14:paraId="102C20E1" w14:textId="77777777" w:rsidR="00F34FB6" w:rsidRPr="00621586" w:rsidRDefault="00F34FB6" w:rsidP="00621586">
            <w:pPr>
              <w:rPr>
                <w:rFonts w:cs="Arial"/>
              </w:rPr>
            </w:pPr>
            <w:r w:rsidRPr="00621586">
              <w:rPr>
                <w:rFonts w:cs="Arial"/>
              </w:rPr>
              <w:t>Dir</w:t>
            </w:r>
          </w:p>
        </w:tc>
        <w:tc>
          <w:tcPr>
            <w:tcW w:w="1980" w:type="dxa"/>
            <w:noWrap/>
          </w:tcPr>
          <w:p w14:paraId="07F61722" w14:textId="77777777" w:rsidR="00F34FB6" w:rsidRPr="00621586" w:rsidRDefault="00F34FB6" w:rsidP="00621586">
            <w:pPr>
              <w:rPr>
                <w:rFonts w:cs="Arial"/>
              </w:rPr>
            </w:pPr>
            <w:r w:rsidRPr="00621586">
              <w:rPr>
                <w:rFonts w:cs="Arial"/>
              </w:rPr>
              <w:t>Integer (2 bytes)</w:t>
            </w:r>
          </w:p>
        </w:tc>
        <w:tc>
          <w:tcPr>
            <w:tcW w:w="900" w:type="dxa"/>
            <w:noWrap/>
          </w:tcPr>
          <w:p w14:paraId="06E21A18" w14:textId="77777777" w:rsidR="00F34FB6" w:rsidRPr="00621586" w:rsidRDefault="00F34FB6" w:rsidP="00621586">
            <w:pPr>
              <w:jc w:val="right"/>
              <w:rPr>
                <w:rFonts w:cs="Arial"/>
              </w:rPr>
            </w:pPr>
            <w:r w:rsidRPr="00621586">
              <w:rPr>
                <w:rFonts w:cs="Arial"/>
              </w:rPr>
              <w:t>2</w:t>
            </w:r>
          </w:p>
        </w:tc>
        <w:tc>
          <w:tcPr>
            <w:tcW w:w="1080" w:type="dxa"/>
          </w:tcPr>
          <w:p w14:paraId="2B0FBAAD" w14:textId="77777777" w:rsidR="00F34FB6" w:rsidRPr="00621586" w:rsidRDefault="00F34FB6" w:rsidP="0089594A">
            <w:pPr>
              <w:jc w:val="right"/>
              <w:rPr>
                <w:rFonts w:cs="Arial"/>
              </w:rPr>
            </w:pPr>
            <w:r w:rsidRPr="00621586">
              <w:rPr>
                <w:rFonts w:cs="Arial"/>
              </w:rPr>
              <w:t>0</w:t>
            </w:r>
          </w:p>
        </w:tc>
        <w:tc>
          <w:tcPr>
            <w:tcW w:w="1440" w:type="dxa"/>
          </w:tcPr>
          <w:p w14:paraId="15793BEB" w14:textId="77777777" w:rsidR="00F34FB6" w:rsidRPr="00621586" w:rsidRDefault="00F34FB6" w:rsidP="00F34FB6">
            <w:pPr>
              <w:jc w:val="center"/>
              <w:rPr>
                <w:rFonts w:cs="Arial"/>
              </w:rPr>
            </w:pPr>
            <w:r>
              <w:rPr>
                <w:rFonts w:cs="Arial"/>
              </w:rPr>
              <w:t>R</w:t>
            </w:r>
          </w:p>
        </w:tc>
        <w:tc>
          <w:tcPr>
            <w:tcW w:w="2340" w:type="dxa"/>
            <w:noWrap/>
          </w:tcPr>
          <w:p w14:paraId="66FC5B45" w14:textId="77777777" w:rsidR="00F34FB6" w:rsidRPr="00621586" w:rsidRDefault="00F34FB6" w:rsidP="00F34FB6">
            <w:pPr>
              <w:rPr>
                <w:rFonts w:cs="Arial"/>
              </w:rPr>
            </w:pPr>
            <w:r>
              <w:rPr>
                <w:rFonts w:cs="Arial"/>
              </w:rPr>
              <w:t>Link DIR</w:t>
            </w:r>
          </w:p>
        </w:tc>
      </w:tr>
      <w:tr w:rsidR="00F34FB6" w:rsidRPr="00621586" w14:paraId="7AD193B3" w14:textId="77777777">
        <w:trPr>
          <w:trHeight w:val="255"/>
        </w:trPr>
        <w:tc>
          <w:tcPr>
            <w:tcW w:w="1728" w:type="dxa"/>
            <w:noWrap/>
          </w:tcPr>
          <w:p w14:paraId="756D292C" w14:textId="77777777" w:rsidR="00F34FB6" w:rsidRPr="00621586" w:rsidRDefault="00F34FB6" w:rsidP="00621586">
            <w:pPr>
              <w:rPr>
                <w:rFonts w:cs="Arial"/>
              </w:rPr>
            </w:pPr>
            <w:r w:rsidRPr="00621586">
              <w:rPr>
                <w:rFonts w:cs="Arial"/>
              </w:rPr>
              <w:t>Posted Speed</w:t>
            </w:r>
          </w:p>
        </w:tc>
        <w:tc>
          <w:tcPr>
            <w:tcW w:w="1980" w:type="dxa"/>
            <w:noWrap/>
          </w:tcPr>
          <w:p w14:paraId="77D178B0" w14:textId="77777777" w:rsidR="00F34FB6" w:rsidRPr="00621586" w:rsidRDefault="00F34FB6" w:rsidP="00621586">
            <w:pPr>
              <w:rPr>
                <w:rFonts w:cs="Arial"/>
              </w:rPr>
            </w:pPr>
            <w:r w:rsidRPr="00621586">
              <w:rPr>
                <w:rFonts w:cs="Arial"/>
              </w:rPr>
              <w:t>Real (8 bytes)</w:t>
            </w:r>
          </w:p>
        </w:tc>
        <w:tc>
          <w:tcPr>
            <w:tcW w:w="900" w:type="dxa"/>
            <w:noWrap/>
          </w:tcPr>
          <w:p w14:paraId="3A0FF3F2" w14:textId="77777777" w:rsidR="00F34FB6" w:rsidRPr="00621586" w:rsidRDefault="00F34FB6" w:rsidP="00621586">
            <w:pPr>
              <w:jc w:val="right"/>
              <w:rPr>
                <w:rFonts w:cs="Arial"/>
              </w:rPr>
            </w:pPr>
            <w:r w:rsidRPr="00621586">
              <w:rPr>
                <w:rFonts w:cs="Arial"/>
              </w:rPr>
              <w:t>10</w:t>
            </w:r>
          </w:p>
        </w:tc>
        <w:tc>
          <w:tcPr>
            <w:tcW w:w="1080" w:type="dxa"/>
          </w:tcPr>
          <w:p w14:paraId="110E5612" w14:textId="77777777" w:rsidR="00F34FB6" w:rsidRPr="00621586" w:rsidRDefault="00F34FB6" w:rsidP="0089594A">
            <w:pPr>
              <w:jc w:val="right"/>
              <w:rPr>
                <w:rFonts w:cs="Arial"/>
              </w:rPr>
            </w:pPr>
            <w:r w:rsidRPr="00621586">
              <w:rPr>
                <w:rFonts w:cs="Arial"/>
              </w:rPr>
              <w:t>2</w:t>
            </w:r>
          </w:p>
        </w:tc>
        <w:tc>
          <w:tcPr>
            <w:tcW w:w="1440" w:type="dxa"/>
          </w:tcPr>
          <w:p w14:paraId="6E08AB21" w14:textId="77777777" w:rsidR="00F34FB6" w:rsidRPr="00621586" w:rsidRDefault="00F34FB6" w:rsidP="00F34FB6">
            <w:pPr>
              <w:jc w:val="center"/>
              <w:rPr>
                <w:rFonts w:cs="Arial"/>
              </w:rPr>
            </w:pPr>
            <w:r>
              <w:rPr>
                <w:rFonts w:cs="Arial"/>
              </w:rPr>
              <w:t>R</w:t>
            </w:r>
          </w:p>
        </w:tc>
        <w:tc>
          <w:tcPr>
            <w:tcW w:w="2340" w:type="dxa"/>
            <w:noWrap/>
          </w:tcPr>
          <w:p w14:paraId="5D9A12D6" w14:textId="77777777" w:rsidR="00F34FB6" w:rsidRPr="00621586" w:rsidRDefault="00F34FB6" w:rsidP="00F34FB6">
            <w:pPr>
              <w:rPr>
                <w:rFonts w:cs="Arial"/>
              </w:rPr>
            </w:pPr>
            <w:r>
              <w:rPr>
                <w:rFonts w:cs="Arial"/>
              </w:rPr>
              <w:t>Link posted speed</w:t>
            </w:r>
          </w:p>
        </w:tc>
      </w:tr>
      <w:tr w:rsidR="00F34FB6" w:rsidRPr="00621586" w14:paraId="04CBC29C" w14:textId="77777777">
        <w:trPr>
          <w:trHeight w:val="255"/>
        </w:trPr>
        <w:tc>
          <w:tcPr>
            <w:tcW w:w="1728" w:type="dxa"/>
            <w:noWrap/>
          </w:tcPr>
          <w:p w14:paraId="551C32D0" w14:textId="77777777" w:rsidR="00F34FB6" w:rsidRPr="00621586" w:rsidRDefault="00F34FB6" w:rsidP="00621586">
            <w:pPr>
              <w:rPr>
                <w:rFonts w:cs="Arial"/>
              </w:rPr>
            </w:pPr>
            <w:r w:rsidRPr="00621586">
              <w:rPr>
                <w:rFonts w:cs="Arial"/>
              </w:rPr>
              <w:t>FACTYPE_CD</w:t>
            </w:r>
          </w:p>
        </w:tc>
        <w:tc>
          <w:tcPr>
            <w:tcW w:w="1980" w:type="dxa"/>
            <w:noWrap/>
          </w:tcPr>
          <w:p w14:paraId="35D627E9" w14:textId="77777777" w:rsidR="00F34FB6" w:rsidRPr="00621586" w:rsidRDefault="00F34FB6" w:rsidP="00621586">
            <w:pPr>
              <w:rPr>
                <w:rFonts w:cs="Arial"/>
              </w:rPr>
            </w:pPr>
            <w:r w:rsidRPr="00621586">
              <w:rPr>
                <w:rFonts w:cs="Arial"/>
              </w:rPr>
              <w:t>Integer (4 bytes)</w:t>
            </w:r>
          </w:p>
        </w:tc>
        <w:tc>
          <w:tcPr>
            <w:tcW w:w="900" w:type="dxa"/>
            <w:noWrap/>
          </w:tcPr>
          <w:p w14:paraId="73C5E105" w14:textId="77777777" w:rsidR="00F34FB6" w:rsidRPr="00621586" w:rsidRDefault="00F34FB6" w:rsidP="00621586">
            <w:pPr>
              <w:jc w:val="right"/>
              <w:rPr>
                <w:rFonts w:cs="Arial"/>
              </w:rPr>
            </w:pPr>
            <w:r w:rsidRPr="00621586">
              <w:rPr>
                <w:rFonts w:cs="Arial"/>
              </w:rPr>
              <w:t>10</w:t>
            </w:r>
          </w:p>
        </w:tc>
        <w:tc>
          <w:tcPr>
            <w:tcW w:w="1080" w:type="dxa"/>
          </w:tcPr>
          <w:p w14:paraId="095672AF" w14:textId="77777777" w:rsidR="00F34FB6" w:rsidRPr="00621586" w:rsidRDefault="00F34FB6" w:rsidP="0089594A">
            <w:pPr>
              <w:jc w:val="right"/>
              <w:rPr>
                <w:rFonts w:cs="Arial"/>
              </w:rPr>
            </w:pPr>
            <w:r w:rsidRPr="00621586">
              <w:rPr>
                <w:rFonts w:cs="Arial"/>
              </w:rPr>
              <w:t>0</w:t>
            </w:r>
          </w:p>
        </w:tc>
        <w:tc>
          <w:tcPr>
            <w:tcW w:w="1440" w:type="dxa"/>
          </w:tcPr>
          <w:p w14:paraId="547A4C69" w14:textId="77777777" w:rsidR="00F34FB6" w:rsidRPr="00621586" w:rsidRDefault="00F34FB6" w:rsidP="00F34FB6">
            <w:pPr>
              <w:jc w:val="center"/>
              <w:rPr>
                <w:rFonts w:cs="Arial"/>
              </w:rPr>
            </w:pPr>
            <w:r>
              <w:rPr>
                <w:rFonts w:cs="Arial"/>
              </w:rPr>
              <w:t>R</w:t>
            </w:r>
          </w:p>
        </w:tc>
        <w:tc>
          <w:tcPr>
            <w:tcW w:w="2340" w:type="dxa"/>
            <w:noWrap/>
          </w:tcPr>
          <w:p w14:paraId="72D231C2" w14:textId="77777777" w:rsidR="00F34FB6" w:rsidRPr="00621586" w:rsidRDefault="00F34FB6" w:rsidP="00F34FB6">
            <w:pPr>
              <w:rPr>
                <w:rFonts w:cs="Arial"/>
              </w:rPr>
            </w:pPr>
            <w:r>
              <w:rPr>
                <w:rFonts w:cs="Arial"/>
              </w:rPr>
              <w:t>Link facility type code</w:t>
            </w:r>
          </w:p>
        </w:tc>
      </w:tr>
      <w:tr w:rsidR="00F34FB6" w:rsidRPr="00621586" w14:paraId="1502E2AC" w14:textId="77777777">
        <w:trPr>
          <w:trHeight w:val="255"/>
        </w:trPr>
        <w:tc>
          <w:tcPr>
            <w:tcW w:w="1728" w:type="dxa"/>
            <w:noWrap/>
          </w:tcPr>
          <w:p w14:paraId="17F59A24" w14:textId="77777777" w:rsidR="00F34FB6" w:rsidRPr="00621586" w:rsidRDefault="00F34FB6" w:rsidP="00621586">
            <w:pPr>
              <w:rPr>
                <w:rFonts w:cs="Arial"/>
              </w:rPr>
            </w:pPr>
            <w:r w:rsidRPr="00621586">
              <w:rPr>
                <w:rFonts w:cs="Arial"/>
              </w:rPr>
              <w:t>DIVIDED_CD</w:t>
            </w:r>
          </w:p>
        </w:tc>
        <w:tc>
          <w:tcPr>
            <w:tcW w:w="1980" w:type="dxa"/>
            <w:noWrap/>
          </w:tcPr>
          <w:p w14:paraId="442704C9" w14:textId="77777777" w:rsidR="00F34FB6" w:rsidRPr="00621586" w:rsidRDefault="00F34FB6" w:rsidP="00621586">
            <w:pPr>
              <w:rPr>
                <w:rFonts w:cs="Arial"/>
              </w:rPr>
            </w:pPr>
            <w:r w:rsidRPr="00621586">
              <w:rPr>
                <w:rFonts w:cs="Arial"/>
              </w:rPr>
              <w:t>Integer (4 bytes)</w:t>
            </w:r>
          </w:p>
        </w:tc>
        <w:tc>
          <w:tcPr>
            <w:tcW w:w="900" w:type="dxa"/>
            <w:noWrap/>
          </w:tcPr>
          <w:p w14:paraId="27EF6538" w14:textId="77777777" w:rsidR="00F34FB6" w:rsidRPr="00621586" w:rsidRDefault="00F34FB6" w:rsidP="00621586">
            <w:pPr>
              <w:jc w:val="right"/>
              <w:rPr>
                <w:rFonts w:cs="Arial"/>
              </w:rPr>
            </w:pPr>
            <w:r w:rsidRPr="00621586">
              <w:rPr>
                <w:rFonts w:cs="Arial"/>
              </w:rPr>
              <w:t>6</w:t>
            </w:r>
          </w:p>
        </w:tc>
        <w:tc>
          <w:tcPr>
            <w:tcW w:w="1080" w:type="dxa"/>
          </w:tcPr>
          <w:p w14:paraId="260AD2C9" w14:textId="77777777" w:rsidR="00F34FB6" w:rsidRPr="00621586" w:rsidRDefault="00F34FB6" w:rsidP="0089594A">
            <w:pPr>
              <w:jc w:val="right"/>
              <w:rPr>
                <w:rFonts w:cs="Arial"/>
              </w:rPr>
            </w:pPr>
            <w:r w:rsidRPr="00621586">
              <w:rPr>
                <w:rFonts w:cs="Arial"/>
              </w:rPr>
              <w:t>0</w:t>
            </w:r>
          </w:p>
        </w:tc>
        <w:tc>
          <w:tcPr>
            <w:tcW w:w="1440" w:type="dxa"/>
          </w:tcPr>
          <w:p w14:paraId="084540C4" w14:textId="77777777" w:rsidR="00F34FB6" w:rsidRPr="00621586" w:rsidRDefault="00F34FB6" w:rsidP="00F34FB6">
            <w:pPr>
              <w:jc w:val="center"/>
              <w:rPr>
                <w:rFonts w:cs="Arial"/>
              </w:rPr>
            </w:pPr>
            <w:r>
              <w:rPr>
                <w:rFonts w:cs="Arial"/>
              </w:rPr>
              <w:t>R</w:t>
            </w:r>
          </w:p>
        </w:tc>
        <w:tc>
          <w:tcPr>
            <w:tcW w:w="2340" w:type="dxa"/>
            <w:noWrap/>
          </w:tcPr>
          <w:p w14:paraId="63D24737" w14:textId="77777777" w:rsidR="00F34FB6" w:rsidRPr="00621586" w:rsidRDefault="00364688" w:rsidP="00F34FB6">
            <w:pPr>
              <w:rPr>
                <w:rFonts w:cs="Arial"/>
              </w:rPr>
            </w:pPr>
            <w:r>
              <w:rPr>
                <w:rFonts w:cs="Arial"/>
              </w:rPr>
              <w:t>Cross-section code</w:t>
            </w:r>
          </w:p>
        </w:tc>
      </w:tr>
      <w:tr w:rsidR="00F34FB6" w:rsidRPr="00621586" w14:paraId="72A4DD30" w14:textId="77777777">
        <w:trPr>
          <w:trHeight w:val="255"/>
        </w:trPr>
        <w:tc>
          <w:tcPr>
            <w:tcW w:w="1728" w:type="dxa"/>
            <w:noWrap/>
          </w:tcPr>
          <w:p w14:paraId="2ABEA439" w14:textId="77777777" w:rsidR="00F34FB6" w:rsidRPr="00621586" w:rsidRDefault="00F34FB6" w:rsidP="00621586">
            <w:pPr>
              <w:rPr>
                <w:rFonts w:cs="Arial"/>
              </w:rPr>
            </w:pPr>
            <w:r w:rsidRPr="00621586">
              <w:rPr>
                <w:rFonts w:cs="Arial"/>
              </w:rPr>
              <w:t>AB Lanes</w:t>
            </w:r>
          </w:p>
        </w:tc>
        <w:tc>
          <w:tcPr>
            <w:tcW w:w="1980" w:type="dxa"/>
            <w:noWrap/>
          </w:tcPr>
          <w:p w14:paraId="6EAED9F9" w14:textId="77777777" w:rsidR="00F34FB6" w:rsidRPr="00621586" w:rsidRDefault="00F34FB6" w:rsidP="00621586">
            <w:pPr>
              <w:rPr>
                <w:rFonts w:cs="Arial"/>
              </w:rPr>
            </w:pPr>
            <w:r w:rsidRPr="00621586">
              <w:rPr>
                <w:rFonts w:cs="Arial"/>
              </w:rPr>
              <w:t>Integer (4 bytes)</w:t>
            </w:r>
          </w:p>
        </w:tc>
        <w:tc>
          <w:tcPr>
            <w:tcW w:w="900" w:type="dxa"/>
            <w:noWrap/>
          </w:tcPr>
          <w:p w14:paraId="44ED194C" w14:textId="77777777" w:rsidR="00F34FB6" w:rsidRPr="00621586" w:rsidRDefault="00F34FB6" w:rsidP="00621586">
            <w:pPr>
              <w:jc w:val="right"/>
              <w:rPr>
                <w:rFonts w:cs="Arial"/>
              </w:rPr>
            </w:pPr>
            <w:r w:rsidRPr="00621586">
              <w:rPr>
                <w:rFonts w:cs="Arial"/>
              </w:rPr>
              <w:t>6</w:t>
            </w:r>
          </w:p>
        </w:tc>
        <w:tc>
          <w:tcPr>
            <w:tcW w:w="1080" w:type="dxa"/>
          </w:tcPr>
          <w:p w14:paraId="56F04B8E" w14:textId="77777777" w:rsidR="00F34FB6" w:rsidRPr="00621586" w:rsidRDefault="00F34FB6" w:rsidP="0089594A">
            <w:pPr>
              <w:jc w:val="right"/>
              <w:rPr>
                <w:rFonts w:cs="Arial"/>
              </w:rPr>
            </w:pPr>
            <w:r w:rsidRPr="00621586">
              <w:rPr>
                <w:rFonts w:cs="Arial"/>
              </w:rPr>
              <w:t>0</w:t>
            </w:r>
          </w:p>
        </w:tc>
        <w:tc>
          <w:tcPr>
            <w:tcW w:w="1440" w:type="dxa"/>
          </w:tcPr>
          <w:p w14:paraId="5B8F6359" w14:textId="77777777" w:rsidR="00F34FB6" w:rsidRPr="00621586" w:rsidRDefault="00F34FB6" w:rsidP="00F34FB6">
            <w:pPr>
              <w:jc w:val="center"/>
              <w:rPr>
                <w:rFonts w:cs="Arial"/>
              </w:rPr>
            </w:pPr>
            <w:r>
              <w:rPr>
                <w:rFonts w:cs="Arial"/>
              </w:rPr>
              <w:t>R</w:t>
            </w:r>
          </w:p>
        </w:tc>
        <w:tc>
          <w:tcPr>
            <w:tcW w:w="2340" w:type="dxa"/>
            <w:noWrap/>
          </w:tcPr>
          <w:p w14:paraId="26E3223A" w14:textId="77777777" w:rsidR="00F34FB6" w:rsidRPr="00621586" w:rsidRDefault="00364688" w:rsidP="00F34FB6">
            <w:pPr>
              <w:rPr>
                <w:rFonts w:cs="Arial"/>
              </w:rPr>
            </w:pPr>
            <w:r>
              <w:rPr>
                <w:rFonts w:cs="Arial"/>
              </w:rPr>
              <w:t>Number of lanes AB</w:t>
            </w:r>
          </w:p>
        </w:tc>
      </w:tr>
      <w:tr w:rsidR="00F34FB6" w:rsidRPr="00621586" w14:paraId="7EB28B58" w14:textId="77777777">
        <w:trPr>
          <w:trHeight w:val="255"/>
        </w:trPr>
        <w:tc>
          <w:tcPr>
            <w:tcW w:w="1728" w:type="dxa"/>
            <w:noWrap/>
          </w:tcPr>
          <w:p w14:paraId="39C67DA3" w14:textId="77777777" w:rsidR="00F34FB6" w:rsidRPr="00621586" w:rsidRDefault="00F34FB6" w:rsidP="00621586">
            <w:pPr>
              <w:rPr>
                <w:rFonts w:cs="Arial"/>
              </w:rPr>
            </w:pPr>
            <w:r w:rsidRPr="00621586">
              <w:rPr>
                <w:rFonts w:cs="Arial"/>
              </w:rPr>
              <w:t>BA Lanes</w:t>
            </w:r>
          </w:p>
        </w:tc>
        <w:tc>
          <w:tcPr>
            <w:tcW w:w="1980" w:type="dxa"/>
            <w:noWrap/>
          </w:tcPr>
          <w:p w14:paraId="0ECEB228" w14:textId="77777777" w:rsidR="00F34FB6" w:rsidRPr="00621586" w:rsidRDefault="00F34FB6" w:rsidP="00621586">
            <w:pPr>
              <w:rPr>
                <w:rFonts w:cs="Arial"/>
              </w:rPr>
            </w:pPr>
            <w:r w:rsidRPr="00621586">
              <w:rPr>
                <w:rFonts w:cs="Arial"/>
              </w:rPr>
              <w:t>Integer (4 bytes)</w:t>
            </w:r>
          </w:p>
        </w:tc>
        <w:tc>
          <w:tcPr>
            <w:tcW w:w="900" w:type="dxa"/>
            <w:noWrap/>
          </w:tcPr>
          <w:p w14:paraId="2A955723" w14:textId="77777777" w:rsidR="00F34FB6" w:rsidRPr="00621586" w:rsidRDefault="00F34FB6" w:rsidP="00621586">
            <w:pPr>
              <w:jc w:val="right"/>
              <w:rPr>
                <w:rFonts w:cs="Arial"/>
              </w:rPr>
            </w:pPr>
            <w:r w:rsidRPr="00621586">
              <w:rPr>
                <w:rFonts w:cs="Arial"/>
              </w:rPr>
              <w:t>6</w:t>
            </w:r>
          </w:p>
        </w:tc>
        <w:tc>
          <w:tcPr>
            <w:tcW w:w="1080" w:type="dxa"/>
          </w:tcPr>
          <w:p w14:paraId="3E3CB2CE" w14:textId="77777777" w:rsidR="00F34FB6" w:rsidRPr="00621586" w:rsidRDefault="00F34FB6" w:rsidP="0089594A">
            <w:pPr>
              <w:jc w:val="right"/>
              <w:rPr>
                <w:rFonts w:cs="Arial"/>
              </w:rPr>
            </w:pPr>
            <w:r w:rsidRPr="00621586">
              <w:rPr>
                <w:rFonts w:cs="Arial"/>
              </w:rPr>
              <w:t>0</w:t>
            </w:r>
          </w:p>
        </w:tc>
        <w:tc>
          <w:tcPr>
            <w:tcW w:w="1440" w:type="dxa"/>
          </w:tcPr>
          <w:p w14:paraId="39A4618D" w14:textId="77777777" w:rsidR="00F34FB6" w:rsidRPr="00621586" w:rsidRDefault="00F34FB6" w:rsidP="00F34FB6">
            <w:pPr>
              <w:jc w:val="center"/>
              <w:rPr>
                <w:rFonts w:cs="Arial"/>
              </w:rPr>
            </w:pPr>
            <w:r>
              <w:rPr>
                <w:rFonts w:cs="Arial"/>
              </w:rPr>
              <w:t>R</w:t>
            </w:r>
          </w:p>
        </w:tc>
        <w:tc>
          <w:tcPr>
            <w:tcW w:w="2340" w:type="dxa"/>
            <w:noWrap/>
          </w:tcPr>
          <w:p w14:paraId="723F3A75" w14:textId="77777777" w:rsidR="00F34FB6" w:rsidRPr="00621586" w:rsidRDefault="00364688" w:rsidP="00F34FB6">
            <w:pPr>
              <w:rPr>
                <w:rFonts w:cs="Arial"/>
              </w:rPr>
            </w:pPr>
            <w:r>
              <w:rPr>
                <w:rFonts w:cs="Arial"/>
              </w:rPr>
              <w:t>Number of lanes BA</w:t>
            </w:r>
          </w:p>
        </w:tc>
      </w:tr>
      <w:tr w:rsidR="00F34FB6" w:rsidRPr="00621586" w14:paraId="56D7033B" w14:textId="77777777">
        <w:trPr>
          <w:trHeight w:val="255"/>
        </w:trPr>
        <w:tc>
          <w:tcPr>
            <w:tcW w:w="1728" w:type="dxa"/>
            <w:noWrap/>
          </w:tcPr>
          <w:p w14:paraId="22989E17" w14:textId="77777777" w:rsidR="00F34FB6" w:rsidRPr="00621586" w:rsidRDefault="00F34FB6" w:rsidP="00621586">
            <w:pPr>
              <w:rPr>
                <w:rFonts w:cs="Arial"/>
              </w:rPr>
            </w:pPr>
            <w:proofErr w:type="spellStart"/>
            <w:r w:rsidRPr="00621586">
              <w:rPr>
                <w:rFonts w:cs="Arial"/>
              </w:rPr>
              <w:t>FUNCL_CD</w:t>
            </w:r>
            <w:r w:rsidR="008013D1">
              <w:rPr>
                <w:rFonts w:cs="Arial"/>
              </w:rPr>
              <w:t>torem</w:t>
            </w:r>
            <w:proofErr w:type="spellEnd"/>
          </w:p>
        </w:tc>
        <w:tc>
          <w:tcPr>
            <w:tcW w:w="1980" w:type="dxa"/>
            <w:noWrap/>
          </w:tcPr>
          <w:p w14:paraId="53F59A37" w14:textId="77777777" w:rsidR="00F34FB6" w:rsidRPr="00621586" w:rsidRDefault="00F34FB6" w:rsidP="00621586">
            <w:pPr>
              <w:rPr>
                <w:rFonts w:cs="Arial"/>
              </w:rPr>
            </w:pPr>
            <w:r w:rsidRPr="00621586">
              <w:rPr>
                <w:rFonts w:cs="Arial"/>
              </w:rPr>
              <w:t>Integer (2 bytes)</w:t>
            </w:r>
          </w:p>
        </w:tc>
        <w:tc>
          <w:tcPr>
            <w:tcW w:w="900" w:type="dxa"/>
            <w:noWrap/>
          </w:tcPr>
          <w:p w14:paraId="102A2339" w14:textId="77777777" w:rsidR="00F34FB6" w:rsidRPr="00621586" w:rsidRDefault="00F34FB6" w:rsidP="00621586">
            <w:pPr>
              <w:jc w:val="right"/>
              <w:rPr>
                <w:rFonts w:cs="Arial"/>
              </w:rPr>
            </w:pPr>
            <w:r w:rsidRPr="00621586">
              <w:rPr>
                <w:rFonts w:cs="Arial"/>
              </w:rPr>
              <w:t>6</w:t>
            </w:r>
          </w:p>
        </w:tc>
        <w:tc>
          <w:tcPr>
            <w:tcW w:w="1080" w:type="dxa"/>
          </w:tcPr>
          <w:p w14:paraId="3B96031F" w14:textId="77777777" w:rsidR="00F34FB6" w:rsidRPr="00621586" w:rsidRDefault="00F34FB6" w:rsidP="0089594A">
            <w:pPr>
              <w:jc w:val="right"/>
              <w:rPr>
                <w:rFonts w:cs="Arial"/>
              </w:rPr>
            </w:pPr>
            <w:r w:rsidRPr="00621586">
              <w:rPr>
                <w:rFonts w:cs="Arial"/>
              </w:rPr>
              <w:t>0</w:t>
            </w:r>
          </w:p>
        </w:tc>
        <w:tc>
          <w:tcPr>
            <w:tcW w:w="1440" w:type="dxa"/>
          </w:tcPr>
          <w:p w14:paraId="050285B2" w14:textId="77777777" w:rsidR="00F34FB6" w:rsidRPr="00621586" w:rsidRDefault="00F34FB6" w:rsidP="00F34FB6">
            <w:pPr>
              <w:jc w:val="center"/>
              <w:rPr>
                <w:rFonts w:cs="Arial"/>
              </w:rPr>
            </w:pPr>
            <w:r>
              <w:rPr>
                <w:rFonts w:cs="Arial"/>
              </w:rPr>
              <w:t>R</w:t>
            </w:r>
          </w:p>
        </w:tc>
        <w:tc>
          <w:tcPr>
            <w:tcW w:w="2340" w:type="dxa"/>
            <w:noWrap/>
          </w:tcPr>
          <w:p w14:paraId="4CCFB170" w14:textId="77777777" w:rsidR="00F34FB6" w:rsidRPr="00621586" w:rsidRDefault="00364688" w:rsidP="00F34FB6">
            <w:pPr>
              <w:rPr>
                <w:rFonts w:cs="Arial"/>
              </w:rPr>
            </w:pPr>
            <w:r>
              <w:rPr>
                <w:rFonts w:cs="Arial"/>
              </w:rPr>
              <w:t>Functional class code</w:t>
            </w:r>
          </w:p>
        </w:tc>
      </w:tr>
      <w:tr w:rsidR="00364688" w:rsidRPr="00621586" w14:paraId="4D172341" w14:textId="77777777">
        <w:trPr>
          <w:trHeight w:val="255"/>
        </w:trPr>
        <w:tc>
          <w:tcPr>
            <w:tcW w:w="1728" w:type="dxa"/>
            <w:noWrap/>
          </w:tcPr>
          <w:p w14:paraId="11A3DDB5" w14:textId="77777777" w:rsidR="00364688" w:rsidRPr="00621586" w:rsidRDefault="00364688" w:rsidP="00621586">
            <w:pPr>
              <w:rPr>
                <w:rFonts w:cs="Arial"/>
              </w:rPr>
            </w:pPr>
            <w:r w:rsidRPr="00621586">
              <w:rPr>
                <w:rFonts w:cs="Arial"/>
              </w:rPr>
              <w:t>AB Count</w:t>
            </w:r>
          </w:p>
        </w:tc>
        <w:tc>
          <w:tcPr>
            <w:tcW w:w="1980" w:type="dxa"/>
            <w:noWrap/>
          </w:tcPr>
          <w:p w14:paraId="567D121D" w14:textId="77777777" w:rsidR="00364688" w:rsidRPr="00621586" w:rsidRDefault="00364688" w:rsidP="00621586">
            <w:pPr>
              <w:rPr>
                <w:rFonts w:cs="Arial"/>
              </w:rPr>
            </w:pPr>
            <w:r w:rsidRPr="00621586">
              <w:rPr>
                <w:rFonts w:cs="Arial"/>
              </w:rPr>
              <w:t>Integer (4 bytes)</w:t>
            </w:r>
          </w:p>
        </w:tc>
        <w:tc>
          <w:tcPr>
            <w:tcW w:w="900" w:type="dxa"/>
            <w:noWrap/>
          </w:tcPr>
          <w:p w14:paraId="172CC691" w14:textId="77777777" w:rsidR="00364688" w:rsidRPr="00621586" w:rsidRDefault="00364688" w:rsidP="00621586">
            <w:pPr>
              <w:jc w:val="right"/>
              <w:rPr>
                <w:rFonts w:cs="Arial"/>
              </w:rPr>
            </w:pPr>
            <w:r w:rsidRPr="00621586">
              <w:rPr>
                <w:rFonts w:cs="Arial"/>
              </w:rPr>
              <w:t>10</w:t>
            </w:r>
          </w:p>
        </w:tc>
        <w:tc>
          <w:tcPr>
            <w:tcW w:w="1080" w:type="dxa"/>
          </w:tcPr>
          <w:p w14:paraId="2BCA6EF6" w14:textId="77777777" w:rsidR="00364688" w:rsidRPr="00621586" w:rsidRDefault="00364688" w:rsidP="0089594A">
            <w:pPr>
              <w:jc w:val="right"/>
              <w:rPr>
                <w:rFonts w:cs="Arial"/>
              </w:rPr>
            </w:pPr>
            <w:r w:rsidRPr="00621586">
              <w:rPr>
                <w:rFonts w:cs="Arial"/>
              </w:rPr>
              <w:t>0</w:t>
            </w:r>
          </w:p>
        </w:tc>
        <w:tc>
          <w:tcPr>
            <w:tcW w:w="1440" w:type="dxa"/>
          </w:tcPr>
          <w:p w14:paraId="100F9562" w14:textId="77777777" w:rsidR="00364688" w:rsidRPr="00621586" w:rsidRDefault="00364688" w:rsidP="00F34FB6">
            <w:pPr>
              <w:jc w:val="center"/>
              <w:rPr>
                <w:rFonts w:cs="Arial"/>
              </w:rPr>
            </w:pPr>
            <w:r>
              <w:rPr>
                <w:rFonts w:cs="Arial"/>
              </w:rPr>
              <w:t>R</w:t>
            </w:r>
          </w:p>
        </w:tc>
        <w:tc>
          <w:tcPr>
            <w:tcW w:w="2340" w:type="dxa"/>
            <w:vMerge w:val="restart"/>
            <w:noWrap/>
          </w:tcPr>
          <w:p w14:paraId="40E2850D" w14:textId="77777777" w:rsidR="00364688" w:rsidRPr="00621586" w:rsidRDefault="00364688" w:rsidP="00F34FB6">
            <w:pPr>
              <w:rPr>
                <w:rFonts w:cs="Arial"/>
              </w:rPr>
            </w:pPr>
            <w:r>
              <w:rPr>
                <w:rFonts w:cs="Arial"/>
              </w:rPr>
              <w:t>Link count AB and BA</w:t>
            </w:r>
          </w:p>
        </w:tc>
      </w:tr>
      <w:tr w:rsidR="00364688" w:rsidRPr="00621586" w14:paraId="5DE2CA43" w14:textId="77777777">
        <w:trPr>
          <w:trHeight w:val="255"/>
        </w:trPr>
        <w:tc>
          <w:tcPr>
            <w:tcW w:w="1728" w:type="dxa"/>
            <w:noWrap/>
          </w:tcPr>
          <w:p w14:paraId="0BB06529" w14:textId="77777777" w:rsidR="00364688" w:rsidRPr="00621586" w:rsidRDefault="00364688" w:rsidP="00621586">
            <w:pPr>
              <w:rPr>
                <w:rFonts w:cs="Arial"/>
              </w:rPr>
            </w:pPr>
            <w:r w:rsidRPr="00621586">
              <w:rPr>
                <w:rFonts w:cs="Arial"/>
              </w:rPr>
              <w:t>BA Count</w:t>
            </w:r>
          </w:p>
        </w:tc>
        <w:tc>
          <w:tcPr>
            <w:tcW w:w="1980" w:type="dxa"/>
            <w:noWrap/>
          </w:tcPr>
          <w:p w14:paraId="092582A1" w14:textId="77777777" w:rsidR="00364688" w:rsidRPr="00621586" w:rsidRDefault="00364688" w:rsidP="00621586">
            <w:pPr>
              <w:rPr>
                <w:rFonts w:cs="Arial"/>
              </w:rPr>
            </w:pPr>
            <w:r w:rsidRPr="00621586">
              <w:rPr>
                <w:rFonts w:cs="Arial"/>
              </w:rPr>
              <w:t>Integer (4 bytes)</w:t>
            </w:r>
          </w:p>
        </w:tc>
        <w:tc>
          <w:tcPr>
            <w:tcW w:w="900" w:type="dxa"/>
            <w:noWrap/>
          </w:tcPr>
          <w:p w14:paraId="7F111ED2" w14:textId="77777777" w:rsidR="00364688" w:rsidRPr="00621586" w:rsidRDefault="00364688" w:rsidP="00621586">
            <w:pPr>
              <w:jc w:val="right"/>
              <w:rPr>
                <w:rFonts w:cs="Arial"/>
              </w:rPr>
            </w:pPr>
            <w:r w:rsidRPr="00621586">
              <w:rPr>
                <w:rFonts w:cs="Arial"/>
              </w:rPr>
              <w:t>10</w:t>
            </w:r>
          </w:p>
        </w:tc>
        <w:tc>
          <w:tcPr>
            <w:tcW w:w="1080" w:type="dxa"/>
          </w:tcPr>
          <w:p w14:paraId="4ED8514E" w14:textId="77777777" w:rsidR="00364688" w:rsidRPr="00621586" w:rsidRDefault="00364688" w:rsidP="0089594A">
            <w:pPr>
              <w:jc w:val="right"/>
              <w:rPr>
                <w:rFonts w:cs="Arial"/>
              </w:rPr>
            </w:pPr>
            <w:r w:rsidRPr="00621586">
              <w:rPr>
                <w:rFonts w:cs="Arial"/>
              </w:rPr>
              <w:t>0</w:t>
            </w:r>
          </w:p>
        </w:tc>
        <w:tc>
          <w:tcPr>
            <w:tcW w:w="1440" w:type="dxa"/>
          </w:tcPr>
          <w:p w14:paraId="5BB3F048" w14:textId="77777777" w:rsidR="00364688" w:rsidRPr="00621586" w:rsidRDefault="00364688" w:rsidP="00F34FB6">
            <w:pPr>
              <w:jc w:val="center"/>
              <w:rPr>
                <w:rFonts w:cs="Arial"/>
              </w:rPr>
            </w:pPr>
            <w:r>
              <w:rPr>
                <w:rFonts w:cs="Arial"/>
              </w:rPr>
              <w:t>R</w:t>
            </w:r>
          </w:p>
        </w:tc>
        <w:tc>
          <w:tcPr>
            <w:tcW w:w="2340" w:type="dxa"/>
            <w:vMerge/>
            <w:noWrap/>
          </w:tcPr>
          <w:p w14:paraId="2115D6EB" w14:textId="77777777" w:rsidR="00364688" w:rsidRPr="00621586" w:rsidRDefault="00364688" w:rsidP="00F34FB6">
            <w:pPr>
              <w:rPr>
                <w:rFonts w:cs="Arial"/>
              </w:rPr>
            </w:pPr>
          </w:p>
        </w:tc>
      </w:tr>
      <w:tr w:rsidR="00F34FB6" w:rsidRPr="00621586" w14:paraId="727241E8" w14:textId="77777777">
        <w:trPr>
          <w:trHeight w:val="255"/>
        </w:trPr>
        <w:tc>
          <w:tcPr>
            <w:tcW w:w="1728" w:type="dxa"/>
            <w:noWrap/>
          </w:tcPr>
          <w:p w14:paraId="607664D3" w14:textId="77777777" w:rsidR="00F34FB6" w:rsidRPr="00621586" w:rsidRDefault="00F34FB6" w:rsidP="00621586">
            <w:pPr>
              <w:rPr>
                <w:rFonts w:cs="Arial"/>
              </w:rPr>
            </w:pPr>
            <w:proofErr w:type="spellStart"/>
            <w:r w:rsidRPr="00621586">
              <w:rPr>
                <w:rFonts w:cs="Arial"/>
              </w:rPr>
              <w:t>DailyCount</w:t>
            </w:r>
            <w:proofErr w:type="spellEnd"/>
          </w:p>
        </w:tc>
        <w:tc>
          <w:tcPr>
            <w:tcW w:w="1980" w:type="dxa"/>
            <w:noWrap/>
          </w:tcPr>
          <w:p w14:paraId="3906CF7D" w14:textId="77777777" w:rsidR="00F34FB6" w:rsidRPr="00621586" w:rsidRDefault="00F34FB6" w:rsidP="00621586">
            <w:pPr>
              <w:rPr>
                <w:rFonts w:cs="Arial"/>
              </w:rPr>
            </w:pPr>
            <w:r w:rsidRPr="00621586">
              <w:rPr>
                <w:rFonts w:cs="Arial"/>
              </w:rPr>
              <w:t>Integer (4 bytes)</w:t>
            </w:r>
          </w:p>
        </w:tc>
        <w:tc>
          <w:tcPr>
            <w:tcW w:w="900" w:type="dxa"/>
            <w:noWrap/>
          </w:tcPr>
          <w:p w14:paraId="5552CA45" w14:textId="77777777" w:rsidR="00F34FB6" w:rsidRPr="00621586" w:rsidRDefault="00F34FB6" w:rsidP="00621586">
            <w:pPr>
              <w:jc w:val="right"/>
              <w:rPr>
                <w:rFonts w:cs="Arial"/>
              </w:rPr>
            </w:pPr>
            <w:r w:rsidRPr="00621586">
              <w:rPr>
                <w:rFonts w:cs="Arial"/>
              </w:rPr>
              <w:t>10</w:t>
            </w:r>
          </w:p>
        </w:tc>
        <w:tc>
          <w:tcPr>
            <w:tcW w:w="1080" w:type="dxa"/>
          </w:tcPr>
          <w:p w14:paraId="6426AD6E" w14:textId="77777777" w:rsidR="00F34FB6" w:rsidRPr="00621586" w:rsidRDefault="00F34FB6" w:rsidP="0089594A">
            <w:pPr>
              <w:jc w:val="right"/>
              <w:rPr>
                <w:rFonts w:cs="Arial"/>
              </w:rPr>
            </w:pPr>
            <w:r w:rsidRPr="00621586">
              <w:rPr>
                <w:rFonts w:cs="Arial"/>
              </w:rPr>
              <w:t>0</w:t>
            </w:r>
          </w:p>
        </w:tc>
        <w:tc>
          <w:tcPr>
            <w:tcW w:w="1440" w:type="dxa"/>
          </w:tcPr>
          <w:p w14:paraId="3AD8322C" w14:textId="77777777" w:rsidR="00F34FB6" w:rsidRPr="00621586" w:rsidRDefault="00F34FB6" w:rsidP="00F34FB6">
            <w:pPr>
              <w:jc w:val="center"/>
              <w:rPr>
                <w:rFonts w:cs="Arial"/>
              </w:rPr>
            </w:pPr>
            <w:r>
              <w:rPr>
                <w:rFonts w:cs="Arial"/>
              </w:rPr>
              <w:t>R</w:t>
            </w:r>
          </w:p>
        </w:tc>
        <w:tc>
          <w:tcPr>
            <w:tcW w:w="2340" w:type="dxa"/>
            <w:noWrap/>
          </w:tcPr>
          <w:p w14:paraId="13099A54" w14:textId="77777777" w:rsidR="00F34FB6" w:rsidRPr="00621586" w:rsidRDefault="00364688" w:rsidP="00F34FB6">
            <w:pPr>
              <w:rPr>
                <w:rFonts w:cs="Arial"/>
              </w:rPr>
            </w:pPr>
            <w:r>
              <w:rPr>
                <w:rFonts w:cs="Arial"/>
              </w:rPr>
              <w:t>Link daily count</w:t>
            </w:r>
          </w:p>
        </w:tc>
      </w:tr>
      <w:tr w:rsidR="00F34FB6" w:rsidRPr="00621586" w14:paraId="1D0F1B13" w14:textId="77777777">
        <w:trPr>
          <w:trHeight w:val="255"/>
        </w:trPr>
        <w:tc>
          <w:tcPr>
            <w:tcW w:w="1728" w:type="dxa"/>
            <w:noWrap/>
          </w:tcPr>
          <w:p w14:paraId="245766BB" w14:textId="77777777" w:rsidR="00F34FB6" w:rsidRPr="00621586" w:rsidRDefault="00F34FB6" w:rsidP="00621586">
            <w:pPr>
              <w:rPr>
                <w:rFonts w:cs="Arial"/>
              </w:rPr>
            </w:pPr>
            <w:proofErr w:type="spellStart"/>
            <w:r w:rsidRPr="00621586">
              <w:rPr>
                <w:rFonts w:cs="Arial"/>
              </w:rPr>
              <w:t>Screenline</w:t>
            </w:r>
            <w:proofErr w:type="spellEnd"/>
          </w:p>
        </w:tc>
        <w:tc>
          <w:tcPr>
            <w:tcW w:w="1980" w:type="dxa"/>
            <w:noWrap/>
          </w:tcPr>
          <w:p w14:paraId="480CDABE" w14:textId="77777777" w:rsidR="00F34FB6" w:rsidRPr="00621586" w:rsidRDefault="00F34FB6" w:rsidP="00621586">
            <w:pPr>
              <w:rPr>
                <w:rFonts w:cs="Arial"/>
              </w:rPr>
            </w:pPr>
            <w:r w:rsidRPr="00621586">
              <w:rPr>
                <w:rFonts w:cs="Arial"/>
              </w:rPr>
              <w:t>Integer (4 bytes)</w:t>
            </w:r>
          </w:p>
        </w:tc>
        <w:tc>
          <w:tcPr>
            <w:tcW w:w="900" w:type="dxa"/>
            <w:noWrap/>
          </w:tcPr>
          <w:p w14:paraId="30307774" w14:textId="77777777" w:rsidR="00F34FB6" w:rsidRPr="00621586" w:rsidRDefault="00F34FB6" w:rsidP="00621586">
            <w:pPr>
              <w:jc w:val="right"/>
              <w:rPr>
                <w:rFonts w:cs="Arial"/>
              </w:rPr>
            </w:pPr>
            <w:r w:rsidRPr="00621586">
              <w:rPr>
                <w:rFonts w:cs="Arial"/>
              </w:rPr>
              <w:t>10</w:t>
            </w:r>
          </w:p>
        </w:tc>
        <w:tc>
          <w:tcPr>
            <w:tcW w:w="1080" w:type="dxa"/>
          </w:tcPr>
          <w:p w14:paraId="4E635B1B" w14:textId="77777777" w:rsidR="00F34FB6" w:rsidRPr="00621586" w:rsidRDefault="00F34FB6" w:rsidP="0089594A">
            <w:pPr>
              <w:jc w:val="right"/>
              <w:rPr>
                <w:rFonts w:cs="Arial"/>
              </w:rPr>
            </w:pPr>
            <w:r w:rsidRPr="00621586">
              <w:rPr>
                <w:rFonts w:cs="Arial"/>
              </w:rPr>
              <w:t>0</w:t>
            </w:r>
          </w:p>
        </w:tc>
        <w:tc>
          <w:tcPr>
            <w:tcW w:w="1440" w:type="dxa"/>
          </w:tcPr>
          <w:p w14:paraId="54AAFCF7" w14:textId="77777777" w:rsidR="00F34FB6" w:rsidRPr="00621586" w:rsidRDefault="00F34FB6" w:rsidP="00F34FB6">
            <w:pPr>
              <w:jc w:val="center"/>
              <w:rPr>
                <w:rFonts w:cs="Arial"/>
              </w:rPr>
            </w:pPr>
            <w:r>
              <w:rPr>
                <w:rFonts w:cs="Arial"/>
              </w:rPr>
              <w:t>R</w:t>
            </w:r>
          </w:p>
        </w:tc>
        <w:tc>
          <w:tcPr>
            <w:tcW w:w="2340" w:type="dxa"/>
            <w:noWrap/>
          </w:tcPr>
          <w:p w14:paraId="3EB7679F" w14:textId="77777777" w:rsidR="00F34FB6" w:rsidRPr="00621586" w:rsidRDefault="00364688" w:rsidP="00F34FB6">
            <w:pPr>
              <w:rPr>
                <w:rFonts w:cs="Arial"/>
              </w:rPr>
            </w:pPr>
            <w:proofErr w:type="spellStart"/>
            <w:r>
              <w:rPr>
                <w:rFonts w:cs="Arial"/>
              </w:rPr>
              <w:t>Screenline</w:t>
            </w:r>
            <w:proofErr w:type="spellEnd"/>
            <w:r>
              <w:rPr>
                <w:rFonts w:cs="Arial"/>
              </w:rPr>
              <w:t xml:space="preserve"> link indicator</w:t>
            </w:r>
          </w:p>
        </w:tc>
      </w:tr>
    </w:tbl>
    <w:p w14:paraId="678E7959" w14:textId="77777777" w:rsidR="00621586" w:rsidRDefault="00621586" w:rsidP="00E47521"/>
    <w:sectPr w:rsidR="00621586" w:rsidSect="0035482C">
      <w:headerReference w:type="default" r:id="rId24"/>
      <w:footerReference w:type="default" r:id="rId25"/>
      <w:pgSz w:w="12240" w:h="15840" w:code="1"/>
      <w:pgMar w:top="1440" w:right="180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803875" w14:textId="77777777" w:rsidR="00763BDB" w:rsidRDefault="00763BDB">
      <w:r>
        <w:separator/>
      </w:r>
    </w:p>
  </w:endnote>
  <w:endnote w:type="continuationSeparator" w:id="0">
    <w:p w14:paraId="0CBD3851" w14:textId="77777777" w:rsidR="00763BDB" w:rsidRDefault="00763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wiss II">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DD927" w14:textId="77777777" w:rsidR="00854AFA" w:rsidRDefault="00854AFA" w:rsidP="00F906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C808A01" w14:textId="77777777" w:rsidR="00854AFA" w:rsidRDefault="00854AFA" w:rsidP="00560A5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99313" w14:textId="77777777" w:rsidR="00854AFA" w:rsidRDefault="00854AFA" w:rsidP="00560A5E">
    <w:pPr>
      <w:pStyle w:val="Footer"/>
      <w:ind w:right="360"/>
    </w:pPr>
    <w:r>
      <w:tab/>
    </w: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59E915" w14:textId="77777777" w:rsidR="00854AFA" w:rsidRDefault="00854AFA" w:rsidP="00F906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16E34">
      <w:rPr>
        <w:rStyle w:val="PageNumber"/>
        <w:noProof/>
      </w:rPr>
      <w:t>i</w:t>
    </w:r>
    <w:r>
      <w:rPr>
        <w:rStyle w:val="PageNumber"/>
      </w:rPr>
      <w:fldChar w:fldCharType="end"/>
    </w:r>
  </w:p>
  <w:p w14:paraId="394FAFB5" w14:textId="77777777" w:rsidR="00854AFA" w:rsidRDefault="00854AFA" w:rsidP="00560A5E">
    <w:pPr>
      <w:pStyle w:val="Footer"/>
      <w:ind w:right="360"/>
    </w:pPr>
    <w:r>
      <w:tab/>
    </w:r>
    <w:r>
      <w:tab/>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40E04" w14:textId="77777777" w:rsidR="00854AFA" w:rsidRDefault="00854AFA" w:rsidP="00F906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16E34">
      <w:rPr>
        <w:rStyle w:val="PageNumber"/>
        <w:noProof/>
      </w:rPr>
      <w:t>5</w:t>
    </w:r>
    <w:r>
      <w:rPr>
        <w:rStyle w:val="PageNumber"/>
      </w:rPr>
      <w:fldChar w:fldCharType="end"/>
    </w:r>
  </w:p>
  <w:p w14:paraId="165A8C11" w14:textId="77777777" w:rsidR="00854AFA" w:rsidRPr="00415987" w:rsidRDefault="00854AFA" w:rsidP="00F90645">
    <w:pPr>
      <w:pStyle w:val="Footer"/>
      <w:ind w:right="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9AB295" w14:textId="77777777" w:rsidR="00854AFA" w:rsidRPr="00415987" w:rsidRDefault="00854AFA" w:rsidP="00F90645">
    <w:pPr>
      <w:pStyle w:val="Footer"/>
      <w:ind w:right="360"/>
    </w:pPr>
    <w:r>
      <w:tab/>
    </w:r>
    <w:r>
      <w:tab/>
      <w:t>A-</w:t>
    </w:r>
    <w:r>
      <w:rPr>
        <w:rStyle w:val="PageNumber"/>
      </w:rPr>
      <w:fldChar w:fldCharType="begin"/>
    </w:r>
    <w:r>
      <w:rPr>
        <w:rStyle w:val="PageNumber"/>
      </w:rPr>
      <w:instrText xml:space="preserve"> PAGE </w:instrText>
    </w:r>
    <w:r>
      <w:rPr>
        <w:rStyle w:val="PageNumber"/>
      </w:rPr>
      <w:fldChar w:fldCharType="separate"/>
    </w:r>
    <w:r w:rsidR="00316E34">
      <w:rPr>
        <w:rStyle w:val="PageNumber"/>
        <w:noProof/>
      </w:rPr>
      <w:t>2</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A10065" w14:textId="77777777" w:rsidR="00763BDB" w:rsidRDefault="00763BDB">
      <w:r>
        <w:separator/>
      </w:r>
    </w:p>
  </w:footnote>
  <w:footnote w:type="continuationSeparator" w:id="0">
    <w:p w14:paraId="103BAFC5" w14:textId="77777777" w:rsidR="00763BDB" w:rsidRDefault="00763BD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142A0" w14:textId="77777777" w:rsidR="00854AFA" w:rsidRDefault="00854AFA">
    <w:pPr>
      <w:pStyle w:val="Header"/>
    </w:pPr>
    <w:r>
      <w:rPr>
        <w:i/>
      </w:rPr>
      <w:tab/>
    </w:r>
    <w:r>
      <w:rPr>
        <w:i/>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5FC17" w14:textId="77777777" w:rsidR="00854AFA" w:rsidRDefault="00854AFA">
    <w:pPr>
      <w:pStyle w:val="Header"/>
    </w:pPr>
    <w:r>
      <w:rPr>
        <w:i/>
      </w:rPr>
      <w:tab/>
    </w:r>
    <w:r>
      <w:rPr>
        <w:i/>
      </w:rP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352B1" w14:textId="77777777" w:rsidR="00854AFA" w:rsidRDefault="00854AFA">
    <w:pPr>
      <w:pStyle w:val="Header"/>
    </w:pPr>
    <w:r>
      <w:rPr>
        <w:i/>
      </w:rPr>
      <w:tab/>
    </w:r>
    <w:r>
      <w:rPr>
        <w:i/>
      </w:rPr>
      <w:tab/>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905B8" w14:textId="77777777" w:rsidR="00854AFA" w:rsidRDefault="00854AFA">
    <w:pPr>
      <w:pStyle w:val="Header"/>
    </w:pPr>
    <w:r>
      <w:rPr>
        <w:i/>
      </w:rPr>
      <w:tab/>
    </w:r>
    <w:r>
      <w:rPr>
        <w:i/>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E4035"/>
    <w:multiLevelType w:val="hybridMultilevel"/>
    <w:tmpl w:val="FA182E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39C38C5"/>
    <w:multiLevelType w:val="hybridMultilevel"/>
    <w:tmpl w:val="4C3029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A0E5EAD"/>
    <w:multiLevelType w:val="hybridMultilevel"/>
    <w:tmpl w:val="A078A1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D9E1745"/>
    <w:multiLevelType w:val="hybridMultilevel"/>
    <w:tmpl w:val="721639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F7B052F"/>
    <w:multiLevelType w:val="hybridMultilevel"/>
    <w:tmpl w:val="0CCA05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3542CA7"/>
    <w:multiLevelType w:val="multilevel"/>
    <w:tmpl w:val="86284B46"/>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
    <w:nsid w:val="153660C6"/>
    <w:multiLevelType w:val="hybridMultilevel"/>
    <w:tmpl w:val="8E306D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55E7243"/>
    <w:multiLevelType w:val="hybridMultilevel"/>
    <w:tmpl w:val="955212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5EC2DA5"/>
    <w:multiLevelType w:val="hybridMultilevel"/>
    <w:tmpl w:val="AF586E3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64630F7"/>
    <w:multiLevelType w:val="hybridMultilevel"/>
    <w:tmpl w:val="58922D4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9A207DB"/>
    <w:multiLevelType w:val="multilevel"/>
    <w:tmpl w:val="18D4F4DE"/>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2013371D"/>
    <w:multiLevelType w:val="hybridMultilevel"/>
    <w:tmpl w:val="1C8477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1283046"/>
    <w:multiLevelType w:val="multilevel"/>
    <w:tmpl w:val="FA5A03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213D4DD3"/>
    <w:multiLevelType w:val="hybridMultilevel"/>
    <w:tmpl w:val="983CB5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1D52DA9"/>
    <w:multiLevelType w:val="hybridMultilevel"/>
    <w:tmpl w:val="E5708A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7104925"/>
    <w:multiLevelType w:val="hybridMultilevel"/>
    <w:tmpl w:val="C1CA03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B441CEA"/>
    <w:multiLevelType w:val="hybridMultilevel"/>
    <w:tmpl w:val="F4D66D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2907263"/>
    <w:multiLevelType w:val="hybridMultilevel"/>
    <w:tmpl w:val="2B4665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308082E"/>
    <w:multiLevelType w:val="hybridMultilevel"/>
    <w:tmpl w:val="F19C8C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3882385"/>
    <w:multiLevelType w:val="hybridMultilevel"/>
    <w:tmpl w:val="B96283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5D851A0"/>
    <w:multiLevelType w:val="hybridMultilevel"/>
    <w:tmpl w:val="3E6AB5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757320B"/>
    <w:multiLevelType w:val="hybridMultilevel"/>
    <w:tmpl w:val="CDEC50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8456F84"/>
    <w:multiLevelType w:val="hybridMultilevel"/>
    <w:tmpl w:val="E646AF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A103C3A"/>
    <w:multiLevelType w:val="hybridMultilevel"/>
    <w:tmpl w:val="826008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C914441"/>
    <w:multiLevelType w:val="hybridMultilevel"/>
    <w:tmpl w:val="533230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3CAF58C7"/>
    <w:multiLevelType w:val="hybridMultilevel"/>
    <w:tmpl w:val="192AB6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3FCE0D3E"/>
    <w:multiLevelType w:val="hybridMultilevel"/>
    <w:tmpl w:val="88B60F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07C0B76"/>
    <w:multiLevelType w:val="multilevel"/>
    <w:tmpl w:val="E7D435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417619EE"/>
    <w:multiLevelType w:val="hybridMultilevel"/>
    <w:tmpl w:val="FA5A03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38921AF"/>
    <w:multiLevelType w:val="hybridMultilevel"/>
    <w:tmpl w:val="E7D435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46D22B7A"/>
    <w:multiLevelType w:val="hybridMultilevel"/>
    <w:tmpl w:val="2820A6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87C1149"/>
    <w:multiLevelType w:val="multilevel"/>
    <w:tmpl w:val="FA5A03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49DD736D"/>
    <w:multiLevelType w:val="hybridMultilevel"/>
    <w:tmpl w:val="EB526A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4AD6445F"/>
    <w:multiLevelType w:val="hybridMultilevel"/>
    <w:tmpl w:val="56D6C3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18409B0"/>
    <w:multiLevelType w:val="hybridMultilevel"/>
    <w:tmpl w:val="87CAE9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52B0990"/>
    <w:multiLevelType w:val="hybridMultilevel"/>
    <w:tmpl w:val="F9ACF7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6541AA7"/>
    <w:multiLevelType w:val="hybridMultilevel"/>
    <w:tmpl w:val="741842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570C225A"/>
    <w:multiLevelType w:val="hybridMultilevel"/>
    <w:tmpl w:val="3858ED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575F1A93"/>
    <w:multiLevelType w:val="hybridMultilevel"/>
    <w:tmpl w:val="80E438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579945FA"/>
    <w:multiLevelType w:val="hybridMultilevel"/>
    <w:tmpl w:val="AE36E8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58102030"/>
    <w:multiLevelType w:val="hybridMultilevel"/>
    <w:tmpl w:val="042EAF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04B7897"/>
    <w:multiLevelType w:val="hybridMultilevel"/>
    <w:tmpl w:val="2C9CB6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65011439"/>
    <w:multiLevelType w:val="hybridMultilevel"/>
    <w:tmpl w:val="EEA6ED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6EA6DD2"/>
    <w:multiLevelType w:val="hybridMultilevel"/>
    <w:tmpl w:val="D53AB0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679F1400"/>
    <w:multiLevelType w:val="hybridMultilevel"/>
    <w:tmpl w:val="F58247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6E40515F"/>
    <w:multiLevelType w:val="hybridMultilevel"/>
    <w:tmpl w:val="FFCA97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6FB96576"/>
    <w:multiLevelType w:val="hybridMultilevel"/>
    <w:tmpl w:val="78024F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74437380"/>
    <w:multiLevelType w:val="hybridMultilevel"/>
    <w:tmpl w:val="9F3C33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755C1AA5"/>
    <w:multiLevelType w:val="multilevel"/>
    <w:tmpl w:val="FA5A03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7C8844EE"/>
    <w:multiLevelType w:val="hybridMultilevel"/>
    <w:tmpl w:val="68CCCF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5"/>
  </w:num>
  <w:num w:numId="3">
    <w:abstractNumId w:val="47"/>
  </w:num>
  <w:num w:numId="4">
    <w:abstractNumId w:val="3"/>
  </w:num>
  <w:num w:numId="5">
    <w:abstractNumId w:val="13"/>
  </w:num>
  <w:num w:numId="6">
    <w:abstractNumId w:val="11"/>
  </w:num>
  <w:num w:numId="7">
    <w:abstractNumId w:val="9"/>
  </w:num>
  <w:num w:numId="8">
    <w:abstractNumId w:val="41"/>
  </w:num>
  <w:num w:numId="9">
    <w:abstractNumId w:val="8"/>
  </w:num>
  <w:num w:numId="10">
    <w:abstractNumId w:val="28"/>
  </w:num>
  <w:num w:numId="11">
    <w:abstractNumId w:val="43"/>
  </w:num>
  <w:num w:numId="12">
    <w:abstractNumId w:val="15"/>
  </w:num>
  <w:num w:numId="13">
    <w:abstractNumId w:val="16"/>
  </w:num>
  <w:num w:numId="14">
    <w:abstractNumId w:val="6"/>
  </w:num>
  <w:num w:numId="15">
    <w:abstractNumId w:val="46"/>
  </w:num>
  <w:num w:numId="16">
    <w:abstractNumId w:val="29"/>
  </w:num>
  <w:num w:numId="17">
    <w:abstractNumId w:val="1"/>
  </w:num>
  <w:num w:numId="18">
    <w:abstractNumId w:val="21"/>
  </w:num>
  <w:num w:numId="19">
    <w:abstractNumId w:val="44"/>
  </w:num>
  <w:num w:numId="20">
    <w:abstractNumId w:val="37"/>
  </w:num>
  <w:num w:numId="21">
    <w:abstractNumId w:val="2"/>
  </w:num>
  <w:num w:numId="22">
    <w:abstractNumId w:val="24"/>
  </w:num>
  <w:num w:numId="23">
    <w:abstractNumId w:val="4"/>
  </w:num>
  <w:num w:numId="24">
    <w:abstractNumId w:val="17"/>
  </w:num>
  <w:num w:numId="25">
    <w:abstractNumId w:val="32"/>
  </w:num>
  <w:num w:numId="26">
    <w:abstractNumId w:val="23"/>
  </w:num>
  <w:num w:numId="27">
    <w:abstractNumId w:val="25"/>
  </w:num>
  <w:num w:numId="28">
    <w:abstractNumId w:val="38"/>
  </w:num>
  <w:num w:numId="29">
    <w:abstractNumId w:val="36"/>
  </w:num>
  <w:num w:numId="30">
    <w:abstractNumId w:val="42"/>
  </w:num>
  <w:num w:numId="31">
    <w:abstractNumId w:val="0"/>
  </w:num>
  <w:num w:numId="32">
    <w:abstractNumId w:val="33"/>
  </w:num>
  <w:num w:numId="33">
    <w:abstractNumId w:val="7"/>
  </w:num>
  <w:num w:numId="34">
    <w:abstractNumId w:val="26"/>
  </w:num>
  <w:num w:numId="35">
    <w:abstractNumId w:val="45"/>
  </w:num>
  <w:num w:numId="36">
    <w:abstractNumId w:val="40"/>
  </w:num>
  <w:num w:numId="37">
    <w:abstractNumId w:val="19"/>
  </w:num>
  <w:num w:numId="38">
    <w:abstractNumId w:val="49"/>
  </w:num>
  <w:num w:numId="39">
    <w:abstractNumId w:val="20"/>
  </w:num>
  <w:num w:numId="40">
    <w:abstractNumId w:val="22"/>
  </w:num>
  <w:num w:numId="41">
    <w:abstractNumId w:val="18"/>
  </w:num>
  <w:num w:numId="42">
    <w:abstractNumId w:val="30"/>
  </w:num>
  <w:num w:numId="43">
    <w:abstractNumId w:val="48"/>
  </w:num>
  <w:num w:numId="44">
    <w:abstractNumId w:val="35"/>
  </w:num>
  <w:num w:numId="45">
    <w:abstractNumId w:val="31"/>
  </w:num>
  <w:num w:numId="46">
    <w:abstractNumId w:val="39"/>
  </w:num>
  <w:num w:numId="47">
    <w:abstractNumId w:val="12"/>
  </w:num>
  <w:num w:numId="48">
    <w:abstractNumId w:val="14"/>
  </w:num>
  <w:num w:numId="49">
    <w:abstractNumId w:val="27"/>
  </w:num>
  <w:num w:numId="50">
    <w:abstractNumId w:val="3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2E1"/>
    <w:rsid w:val="00000A4F"/>
    <w:rsid w:val="00001F28"/>
    <w:rsid w:val="00001FAF"/>
    <w:rsid w:val="00001FDF"/>
    <w:rsid w:val="00002707"/>
    <w:rsid w:val="00002D24"/>
    <w:rsid w:val="00002D8E"/>
    <w:rsid w:val="000031E2"/>
    <w:rsid w:val="000035B4"/>
    <w:rsid w:val="00003B39"/>
    <w:rsid w:val="000040F4"/>
    <w:rsid w:val="000053B3"/>
    <w:rsid w:val="000059C5"/>
    <w:rsid w:val="00005B54"/>
    <w:rsid w:val="00005D40"/>
    <w:rsid w:val="00006147"/>
    <w:rsid w:val="00006A75"/>
    <w:rsid w:val="00006A90"/>
    <w:rsid w:val="000078A9"/>
    <w:rsid w:val="00007CB9"/>
    <w:rsid w:val="0001037D"/>
    <w:rsid w:val="000107B6"/>
    <w:rsid w:val="000108E5"/>
    <w:rsid w:val="000109C9"/>
    <w:rsid w:val="00010A48"/>
    <w:rsid w:val="00010EDF"/>
    <w:rsid w:val="000114A0"/>
    <w:rsid w:val="000114A4"/>
    <w:rsid w:val="00011DBA"/>
    <w:rsid w:val="00011F9C"/>
    <w:rsid w:val="00012440"/>
    <w:rsid w:val="000126DD"/>
    <w:rsid w:val="00013344"/>
    <w:rsid w:val="0001411E"/>
    <w:rsid w:val="00014565"/>
    <w:rsid w:val="000148C5"/>
    <w:rsid w:val="000148FA"/>
    <w:rsid w:val="00016053"/>
    <w:rsid w:val="0001605C"/>
    <w:rsid w:val="00016D6B"/>
    <w:rsid w:val="000171E7"/>
    <w:rsid w:val="000172C5"/>
    <w:rsid w:val="00017747"/>
    <w:rsid w:val="00017AA6"/>
    <w:rsid w:val="00020A80"/>
    <w:rsid w:val="00020E74"/>
    <w:rsid w:val="000211D0"/>
    <w:rsid w:val="00023047"/>
    <w:rsid w:val="00023FEE"/>
    <w:rsid w:val="000247BC"/>
    <w:rsid w:val="00025435"/>
    <w:rsid w:val="000259C7"/>
    <w:rsid w:val="00025DE6"/>
    <w:rsid w:val="0002650F"/>
    <w:rsid w:val="00026CA2"/>
    <w:rsid w:val="0002732D"/>
    <w:rsid w:val="00027477"/>
    <w:rsid w:val="00030187"/>
    <w:rsid w:val="0003030D"/>
    <w:rsid w:val="0003039B"/>
    <w:rsid w:val="0003042A"/>
    <w:rsid w:val="0003047E"/>
    <w:rsid w:val="00030BB0"/>
    <w:rsid w:val="00030DA2"/>
    <w:rsid w:val="00031292"/>
    <w:rsid w:val="000326A2"/>
    <w:rsid w:val="00033F26"/>
    <w:rsid w:val="000343FA"/>
    <w:rsid w:val="0003458F"/>
    <w:rsid w:val="0003459E"/>
    <w:rsid w:val="00034E31"/>
    <w:rsid w:val="00035135"/>
    <w:rsid w:val="000351EE"/>
    <w:rsid w:val="000374DB"/>
    <w:rsid w:val="00037DBD"/>
    <w:rsid w:val="00040112"/>
    <w:rsid w:val="00040972"/>
    <w:rsid w:val="000414F7"/>
    <w:rsid w:val="00041822"/>
    <w:rsid w:val="00041B71"/>
    <w:rsid w:val="00042B94"/>
    <w:rsid w:val="000440B1"/>
    <w:rsid w:val="00044A4D"/>
    <w:rsid w:val="00044FF8"/>
    <w:rsid w:val="000451F5"/>
    <w:rsid w:val="0004591A"/>
    <w:rsid w:val="00045A69"/>
    <w:rsid w:val="00045FC2"/>
    <w:rsid w:val="00046032"/>
    <w:rsid w:val="000463F4"/>
    <w:rsid w:val="0004657B"/>
    <w:rsid w:val="00046D08"/>
    <w:rsid w:val="00046E1F"/>
    <w:rsid w:val="00047D9C"/>
    <w:rsid w:val="00047DAA"/>
    <w:rsid w:val="00050350"/>
    <w:rsid w:val="00050570"/>
    <w:rsid w:val="000505AB"/>
    <w:rsid w:val="00050745"/>
    <w:rsid w:val="000507D4"/>
    <w:rsid w:val="00050FC5"/>
    <w:rsid w:val="0005108D"/>
    <w:rsid w:val="000517EB"/>
    <w:rsid w:val="00051ACE"/>
    <w:rsid w:val="00051EB9"/>
    <w:rsid w:val="00052539"/>
    <w:rsid w:val="00052A05"/>
    <w:rsid w:val="0005333E"/>
    <w:rsid w:val="000536E0"/>
    <w:rsid w:val="00053A38"/>
    <w:rsid w:val="00054EAC"/>
    <w:rsid w:val="000550D0"/>
    <w:rsid w:val="0005538D"/>
    <w:rsid w:val="00055819"/>
    <w:rsid w:val="000558F5"/>
    <w:rsid w:val="0005595B"/>
    <w:rsid w:val="000562B6"/>
    <w:rsid w:val="000563CD"/>
    <w:rsid w:val="00056B07"/>
    <w:rsid w:val="00057420"/>
    <w:rsid w:val="000578D1"/>
    <w:rsid w:val="00057FB2"/>
    <w:rsid w:val="0006015B"/>
    <w:rsid w:val="00060475"/>
    <w:rsid w:val="00060713"/>
    <w:rsid w:val="000608B0"/>
    <w:rsid w:val="00060B61"/>
    <w:rsid w:val="00060D92"/>
    <w:rsid w:val="00061172"/>
    <w:rsid w:val="0006282D"/>
    <w:rsid w:val="00062D43"/>
    <w:rsid w:val="0006349F"/>
    <w:rsid w:val="00063D3C"/>
    <w:rsid w:val="0006436A"/>
    <w:rsid w:val="00064496"/>
    <w:rsid w:val="00064586"/>
    <w:rsid w:val="0006597F"/>
    <w:rsid w:val="00065B97"/>
    <w:rsid w:val="00066042"/>
    <w:rsid w:val="0006647F"/>
    <w:rsid w:val="00066819"/>
    <w:rsid w:val="00066973"/>
    <w:rsid w:val="00066C4B"/>
    <w:rsid w:val="00066C74"/>
    <w:rsid w:val="00067B56"/>
    <w:rsid w:val="000701A1"/>
    <w:rsid w:val="00071850"/>
    <w:rsid w:val="00071A60"/>
    <w:rsid w:val="0007231E"/>
    <w:rsid w:val="000725DB"/>
    <w:rsid w:val="0007318A"/>
    <w:rsid w:val="0007388B"/>
    <w:rsid w:val="0007399E"/>
    <w:rsid w:val="00073E04"/>
    <w:rsid w:val="00074665"/>
    <w:rsid w:val="0007486A"/>
    <w:rsid w:val="00074EBC"/>
    <w:rsid w:val="00075036"/>
    <w:rsid w:val="00075BB8"/>
    <w:rsid w:val="00076322"/>
    <w:rsid w:val="000765B8"/>
    <w:rsid w:val="000766CB"/>
    <w:rsid w:val="000779EB"/>
    <w:rsid w:val="0008072E"/>
    <w:rsid w:val="00080C18"/>
    <w:rsid w:val="00080C9D"/>
    <w:rsid w:val="00080EB2"/>
    <w:rsid w:val="000810DD"/>
    <w:rsid w:val="0008140E"/>
    <w:rsid w:val="00081799"/>
    <w:rsid w:val="000818F4"/>
    <w:rsid w:val="0008193F"/>
    <w:rsid w:val="00081DD8"/>
    <w:rsid w:val="00082265"/>
    <w:rsid w:val="00082F4B"/>
    <w:rsid w:val="000838B6"/>
    <w:rsid w:val="00083DA9"/>
    <w:rsid w:val="00084033"/>
    <w:rsid w:val="000842B6"/>
    <w:rsid w:val="00084AC3"/>
    <w:rsid w:val="00084B9A"/>
    <w:rsid w:val="000856D3"/>
    <w:rsid w:val="00085A21"/>
    <w:rsid w:val="0008603B"/>
    <w:rsid w:val="000866D3"/>
    <w:rsid w:val="00086F89"/>
    <w:rsid w:val="0008742D"/>
    <w:rsid w:val="000878D4"/>
    <w:rsid w:val="00087A51"/>
    <w:rsid w:val="0009063E"/>
    <w:rsid w:val="00091671"/>
    <w:rsid w:val="0009168E"/>
    <w:rsid w:val="000918A5"/>
    <w:rsid w:val="000918BD"/>
    <w:rsid w:val="0009198B"/>
    <w:rsid w:val="00091AD5"/>
    <w:rsid w:val="0009275E"/>
    <w:rsid w:val="00092DCC"/>
    <w:rsid w:val="00092F05"/>
    <w:rsid w:val="00093C17"/>
    <w:rsid w:val="00093EAC"/>
    <w:rsid w:val="00093F33"/>
    <w:rsid w:val="000943FD"/>
    <w:rsid w:val="00094439"/>
    <w:rsid w:val="00094850"/>
    <w:rsid w:val="000948A8"/>
    <w:rsid w:val="00095011"/>
    <w:rsid w:val="00095134"/>
    <w:rsid w:val="00095362"/>
    <w:rsid w:val="000953BA"/>
    <w:rsid w:val="000956AC"/>
    <w:rsid w:val="00095972"/>
    <w:rsid w:val="000959E7"/>
    <w:rsid w:val="000961FA"/>
    <w:rsid w:val="000968B5"/>
    <w:rsid w:val="00096F6A"/>
    <w:rsid w:val="00096F82"/>
    <w:rsid w:val="00097338"/>
    <w:rsid w:val="000A0139"/>
    <w:rsid w:val="000A03C2"/>
    <w:rsid w:val="000A0414"/>
    <w:rsid w:val="000A0436"/>
    <w:rsid w:val="000A0F89"/>
    <w:rsid w:val="000A0F9F"/>
    <w:rsid w:val="000A1956"/>
    <w:rsid w:val="000A21B7"/>
    <w:rsid w:val="000A22B3"/>
    <w:rsid w:val="000A2A0B"/>
    <w:rsid w:val="000A3E41"/>
    <w:rsid w:val="000A467B"/>
    <w:rsid w:val="000A5DEB"/>
    <w:rsid w:val="000A6F08"/>
    <w:rsid w:val="000A6FBB"/>
    <w:rsid w:val="000A74ED"/>
    <w:rsid w:val="000B0899"/>
    <w:rsid w:val="000B0AE4"/>
    <w:rsid w:val="000B1DD9"/>
    <w:rsid w:val="000B241D"/>
    <w:rsid w:val="000B2674"/>
    <w:rsid w:val="000B2CCC"/>
    <w:rsid w:val="000B2FF2"/>
    <w:rsid w:val="000B328D"/>
    <w:rsid w:val="000B367A"/>
    <w:rsid w:val="000B378C"/>
    <w:rsid w:val="000B450A"/>
    <w:rsid w:val="000B4735"/>
    <w:rsid w:val="000B48D5"/>
    <w:rsid w:val="000B4F46"/>
    <w:rsid w:val="000B56BF"/>
    <w:rsid w:val="000B5733"/>
    <w:rsid w:val="000B5CEA"/>
    <w:rsid w:val="000B665A"/>
    <w:rsid w:val="000B6836"/>
    <w:rsid w:val="000B6B17"/>
    <w:rsid w:val="000B6C05"/>
    <w:rsid w:val="000B78AD"/>
    <w:rsid w:val="000C0333"/>
    <w:rsid w:val="000C0443"/>
    <w:rsid w:val="000C0D5C"/>
    <w:rsid w:val="000C0E15"/>
    <w:rsid w:val="000C1134"/>
    <w:rsid w:val="000C1764"/>
    <w:rsid w:val="000C1842"/>
    <w:rsid w:val="000C1894"/>
    <w:rsid w:val="000C1996"/>
    <w:rsid w:val="000C26F8"/>
    <w:rsid w:val="000C28CD"/>
    <w:rsid w:val="000C2BCD"/>
    <w:rsid w:val="000C2D35"/>
    <w:rsid w:val="000C3C5C"/>
    <w:rsid w:val="000C44D3"/>
    <w:rsid w:val="000C4FB7"/>
    <w:rsid w:val="000C58C4"/>
    <w:rsid w:val="000C5B04"/>
    <w:rsid w:val="000C6313"/>
    <w:rsid w:val="000C6328"/>
    <w:rsid w:val="000C75E5"/>
    <w:rsid w:val="000C7FA8"/>
    <w:rsid w:val="000D037F"/>
    <w:rsid w:val="000D0AB0"/>
    <w:rsid w:val="000D0CA7"/>
    <w:rsid w:val="000D121E"/>
    <w:rsid w:val="000D132B"/>
    <w:rsid w:val="000D1601"/>
    <w:rsid w:val="000D1B0A"/>
    <w:rsid w:val="000D23DD"/>
    <w:rsid w:val="000D25D7"/>
    <w:rsid w:val="000D266D"/>
    <w:rsid w:val="000D2D5E"/>
    <w:rsid w:val="000D31A5"/>
    <w:rsid w:val="000D4049"/>
    <w:rsid w:val="000D4338"/>
    <w:rsid w:val="000D45FA"/>
    <w:rsid w:val="000D4650"/>
    <w:rsid w:val="000D5529"/>
    <w:rsid w:val="000D5E61"/>
    <w:rsid w:val="000D5EB6"/>
    <w:rsid w:val="000D630B"/>
    <w:rsid w:val="000D635E"/>
    <w:rsid w:val="000D694B"/>
    <w:rsid w:val="000D6A23"/>
    <w:rsid w:val="000D7A59"/>
    <w:rsid w:val="000D7FCC"/>
    <w:rsid w:val="000E020B"/>
    <w:rsid w:val="000E057C"/>
    <w:rsid w:val="000E0CDC"/>
    <w:rsid w:val="000E1062"/>
    <w:rsid w:val="000E1560"/>
    <w:rsid w:val="000E1DAE"/>
    <w:rsid w:val="000E20CD"/>
    <w:rsid w:val="000E3074"/>
    <w:rsid w:val="000E347F"/>
    <w:rsid w:val="000E4046"/>
    <w:rsid w:val="000E4CB4"/>
    <w:rsid w:val="000E52A6"/>
    <w:rsid w:val="000E57C5"/>
    <w:rsid w:val="000E5D66"/>
    <w:rsid w:val="000E5EDD"/>
    <w:rsid w:val="000E5F24"/>
    <w:rsid w:val="000E69C8"/>
    <w:rsid w:val="000E6AC8"/>
    <w:rsid w:val="000E6E01"/>
    <w:rsid w:val="000E6ED6"/>
    <w:rsid w:val="000E6FF8"/>
    <w:rsid w:val="000E7266"/>
    <w:rsid w:val="000F0044"/>
    <w:rsid w:val="000F1213"/>
    <w:rsid w:val="000F154A"/>
    <w:rsid w:val="000F1610"/>
    <w:rsid w:val="000F1FC3"/>
    <w:rsid w:val="000F231D"/>
    <w:rsid w:val="000F39B7"/>
    <w:rsid w:val="000F3ED2"/>
    <w:rsid w:val="000F41CB"/>
    <w:rsid w:val="000F4BA6"/>
    <w:rsid w:val="000F5FB9"/>
    <w:rsid w:val="000F6675"/>
    <w:rsid w:val="000F728E"/>
    <w:rsid w:val="000F744E"/>
    <w:rsid w:val="000F7459"/>
    <w:rsid w:val="000F773B"/>
    <w:rsid w:val="000F782B"/>
    <w:rsid w:val="000F7B55"/>
    <w:rsid w:val="0010037B"/>
    <w:rsid w:val="00100695"/>
    <w:rsid w:val="0010071D"/>
    <w:rsid w:val="00100E75"/>
    <w:rsid w:val="001025E0"/>
    <w:rsid w:val="00102AF0"/>
    <w:rsid w:val="00102E42"/>
    <w:rsid w:val="00103DD3"/>
    <w:rsid w:val="001053AC"/>
    <w:rsid w:val="001056E4"/>
    <w:rsid w:val="00106600"/>
    <w:rsid w:val="001068B2"/>
    <w:rsid w:val="00107154"/>
    <w:rsid w:val="00110170"/>
    <w:rsid w:val="001109F8"/>
    <w:rsid w:val="0011111A"/>
    <w:rsid w:val="00111219"/>
    <w:rsid w:val="00111CBE"/>
    <w:rsid w:val="0011262C"/>
    <w:rsid w:val="001129F4"/>
    <w:rsid w:val="00112AF6"/>
    <w:rsid w:val="00112D25"/>
    <w:rsid w:val="001130D5"/>
    <w:rsid w:val="001131E8"/>
    <w:rsid w:val="00113D88"/>
    <w:rsid w:val="00114D2A"/>
    <w:rsid w:val="001162F6"/>
    <w:rsid w:val="00116909"/>
    <w:rsid w:val="00116D18"/>
    <w:rsid w:val="00117A15"/>
    <w:rsid w:val="00117A51"/>
    <w:rsid w:val="00117F4A"/>
    <w:rsid w:val="001202A4"/>
    <w:rsid w:val="0012074D"/>
    <w:rsid w:val="001208B5"/>
    <w:rsid w:val="00121A43"/>
    <w:rsid w:val="00121B93"/>
    <w:rsid w:val="00121D13"/>
    <w:rsid w:val="00121D73"/>
    <w:rsid w:val="00121EDE"/>
    <w:rsid w:val="00122C3A"/>
    <w:rsid w:val="00122D84"/>
    <w:rsid w:val="001247DC"/>
    <w:rsid w:val="00124AFD"/>
    <w:rsid w:val="0012552D"/>
    <w:rsid w:val="0012591C"/>
    <w:rsid w:val="00125C4B"/>
    <w:rsid w:val="00125E10"/>
    <w:rsid w:val="00126775"/>
    <w:rsid w:val="00126A48"/>
    <w:rsid w:val="001272B8"/>
    <w:rsid w:val="0012733D"/>
    <w:rsid w:val="00127E34"/>
    <w:rsid w:val="00127E57"/>
    <w:rsid w:val="00127FD2"/>
    <w:rsid w:val="00130344"/>
    <w:rsid w:val="00130489"/>
    <w:rsid w:val="00130624"/>
    <w:rsid w:val="001308CF"/>
    <w:rsid w:val="00130FC2"/>
    <w:rsid w:val="00131170"/>
    <w:rsid w:val="001316D6"/>
    <w:rsid w:val="00132586"/>
    <w:rsid w:val="00132CB0"/>
    <w:rsid w:val="0013316D"/>
    <w:rsid w:val="0013406F"/>
    <w:rsid w:val="001349B2"/>
    <w:rsid w:val="00134DEC"/>
    <w:rsid w:val="001355E6"/>
    <w:rsid w:val="001358E0"/>
    <w:rsid w:val="00135D5C"/>
    <w:rsid w:val="00135EA4"/>
    <w:rsid w:val="001363F3"/>
    <w:rsid w:val="00136A1E"/>
    <w:rsid w:val="0013727A"/>
    <w:rsid w:val="00137757"/>
    <w:rsid w:val="00140099"/>
    <w:rsid w:val="001400A5"/>
    <w:rsid w:val="00140185"/>
    <w:rsid w:val="00140504"/>
    <w:rsid w:val="0014114A"/>
    <w:rsid w:val="0014121F"/>
    <w:rsid w:val="00141764"/>
    <w:rsid w:val="00141F78"/>
    <w:rsid w:val="001425B1"/>
    <w:rsid w:val="00142725"/>
    <w:rsid w:val="0014394A"/>
    <w:rsid w:val="00143F33"/>
    <w:rsid w:val="00143F6E"/>
    <w:rsid w:val="00143F71"/>
    <w:rsid w:val="001446D4"/>
    <w:rsid w:val="00145D7F"/>
    <w:rsid w:val="001460D6"/>
    <w:rsid w:val="0014692E"/>
    <w:rsid w:val="00147344"/>
    <w:rsid w:val="001475CD"/>
    <w:rsid w:val="001479FA"/>
    <w:rsid w:val="00150BB0"/>
    <w:rsid w:val="00152364"/>
    <w:rsid w:val="001523B0"/>
    <w:rsid w:val="0015299A"/>
    <w:rsid w:val="00152B47"/>
    <w:rsid w:val="00152DD9"/>
    <w:rsid w:val="00153493"/>
    <w:rsid w:val="00154BFA"/>
    <w:rsid w:val="001552B4"/>
    <w:rsid w:val="00155710"/>
    <w:rsid w:val="00155B0D"/>
    <w:rsid w:val="00155DDA"/>
    <w:rsid w:val="0015676D"/>
    <w:rsid w:val="00156BC4"/>
    <w:rsid w:val="00156E5C"/>
    <w:rsid w:val="0015705D"/>
    <w:rsid w:val="001570C3"/>
    <w:rsid w:val="00157210"/>
    <w:rsid w:val="0015737F"/>
    <w:rsid w:val="00157728"/>
    <w:rsid w:val="00157A08"/>
    <w:rsid w:val="001603E0"/>
    <w:rsid w:val="00160A93"/>
    <w:rsid w:val="00160B1B"/>
    <w:rsid w:val="00160B5C"/>
    <w:rsid w:val="00160B87"/>
    <w:rsid w:val="001610F8"/>
    <w:rsid w:val="001616A8"/>
    <w:rsid w:val="001619AA"/>
    <w:rsid w:val="00161D63"/>
    <w:rsid w:val="001620A2"/>
    <w:rsid w:val="001621F1"/>
    <w:rsid w:val="00162A0B"/>
    <w:rsid w:val="00162C73"/>
    <w:rsid w:val="00162FE2"/>
    <w:rsid w:val="00163473"/>
    <w:rsid w:val="00163C90"/>
    <w:rsid w:val="00163D1E"/>
    <w:rsid w:val="001641C3"/>
    <w:rsid w:val="001642BC"/>
    <w:rsid w:val="001655E6"/>
    <w:rsid w:val="00165C6F"/>
    <w:rsid w:val="001667D9"/>
    <w:rsid w:val="00167341"/>
    <w:rsid w:val="001676BE"/>
    <w:rsid w:val="0016788B"/>
    <w:rsid w:val="0016788D"/>
    <w:rsid w:val="00167B25"/>
    <w:rsid w:val="00167B58"/>
    <w:rsid w:val="001702BF"/>
    <w:rsid w:val="001707FC"/>
    <w:rsid w:val="00171EA9"/>
    <w:rsid w:val="00171F84"/>
    <w:rsid w:val="00172223"/>
    <w:rsid w:val="00172CC1"/>
    <w:rsid w:val="00172FB0"/>
    <w:rsid w:val="00173414"/>
    <w:rsid w:val="00173435"/>
    <w:rsid w:val="001737F6"/>
    <w:rsid w:val="00173C43"/>
    <w:rsid w:val="00173DA1"/>
    <w:rsid w:val="00175AD2"/>
    <w:rsid w:val="00176460"/>
    <w:rsid w:val="00176CF2"/>
    <w:rsid w:val="00176E2A"/>
    <w:rsid w:val="00176F2F"/>
    <w:rsid w:val="00177495"/>
    <w:rsid w:val="00177505"/>
    <w:rsid w:val="001776D6"/>
    <w:rsid w:val="00177F3C"/>
    <w:rsid w:val="001801FB"/>
    <w:rsid w:val="00180636"/>
    <w:rsid w:val="00180A3D"/>
    <w:rsid w:val="00180F08"/>
    <w:rsid w:val="00181D5B"/>
    <w:rsid w:val="00181D6B"/>
    <w:rsid w:val="00182822"/>
    <w:rsid w:val="0018306C"/>
    <w:rsid w:val="001837D8"/>
    <w:rsid w:val="00183C4B"/>
    <w:rsid w:val="00183D9B"/>
    <w:rsid w:val="0018454D"/>
    <w:rsid w:val="00184854"/>
    <w:rsid w:val="00184926"/>
    <w:rsid w:val="00184ED2"/>
    <w:rsid w:val="001850F7"/>
    <w:rsid w:val="0018556B"/>
    <w:rsid w:val="00185E20"/>
    <w:rsid w:val="00185F2D"/>
    <w:rsid w:val="00187058"/>
    <w:rsid w:val="00187296"/>
    <w:rsid w:val="0018760B"/>
    <w:rsid w:val="00187BCA"/>
    <w:rsid w:val="001902E9"/>
    <w:rsid w:val="00190861"/>
    <w:rsid w:val="0019088B"/>
    <w:rsid w:val="00190AC5"/>
    <w:rsid w:val="00190C3D"/>
    <w:rsid w:val="00192955"/>
    <w:rsid w:val="00192FEA"/>
    <w:rsid w:val="00193CBC"/>
    <w:rsid w:val="00193D43"/>
    <w:rsid w:val="00194632"/>
    <w:rsid w:val="00194933"/>
    <w:rsid w:val="00194B14"/>
    <w:rsid w:val="00194C48"/>
    <w:rsid w:val="00194CEE"/>
    <w:rsid w:val="00195071"/>
    <w:rsid w:val="0019533C"/>
    <w:rsid w:val="001959B9"/>
    <w:rsid w:val="00196929"/>
    <w:rsid w:val="00196AC7"/>
    <w:rsid w:val="00196FEC"/>
    <w:rsid w:val="001972A1"/>
    <w:rsid w:val="00197AC6"/>
    <w:rsid w:val="001A00A4"/>
    <w:rsid w:val="001A05C1"/>
    <w:rsid w:val="001A10E5"/>
    <w:rsid w:val="001A1E9B"/>
    <w:rsid w:val="001A23BB"/>
    <w:rsid w:val="001A2860"/>
    <w:rsid w:val="001A33A0"/>
    <w:rsid w:val="001A359C"/>
    <w:rsid w:val="001A4305"/>
    <w:rsid w:val="001A51F8"/>
    <w:rsid w:val="001A52AB"/>
    <w:rsid w:val="001A540A"/>
    <w:rsid w:val="001A57E9"/>
    <w:rsid w:val="001A5900"/>
    <w:rsid w:val="001A7B04"/>
    <w:rsid w:val="001B0060"/>
    <w:rsid w:val="001B1061"/>
    <w:rsid w:val="001B13C7"/>
    <w:rsid w:val="001B2074"/>
    <w:rsid w:val="001B261A"/>
    <w:rsid w:val="001B3CF4"/>
    <w:rsid w:val="001B4A26"/>
    <w:rsid w:val="001B5DD3"/>
    <w:rsid w:val="001B69DA"/>
    <w:rsid w:val="001B6CDF"/>
    <w:rsid w:val="001B6F23"/>
    <w:rsid w:val="001C016B"/>
    <w:rsid w:val="001C0967"/>
    <w:rsid w:val="001C0C52"/>
    <w:rsid w:val="001C12A5"/>
    <w:rsid w:val="001C1348"/>
    <w:rsid w:val="001C184C"/>
    <w:rsid w:val="001C19B2"/>
    <w:rsid w:val="001C205C"/>
    <w:rsid w:val="001C240E"/>
    <w:rsid w:val="001C2518"/>
    <w:rsid w:val="001C32B3"/>
    <w:rsid w:val="001C32FE"/>
    <w:rsid w:val="001C38DC"/>
    <w:rsid w:val="001C3D74"/>
    <w:rsid w:val="001C3FA7"/>
    <w:rsid w:val="001C4510"/>
    <w:rsid w:val="001C4B82"/>
    <w:rsid w:val="001C4CC6"/>
    <w:rsid w:val="001C504F"/>
    <w:rsid w:val="001C5561"/>
    <w:rsid w:val="001C55F5"/>
    <w:rsid w:val="001C5739"/>
    <w:rsid w:val="001C6A71"/>
    <w:rsid w:val="001C75DB"/>
    <w:rsid w:val="001C75F1"/>
    <w:rsid w:val="001C7AF6"/>
    <w:rsid w:val="001D003E"/>
    <w:rsid w:val="001D10F2"/>
    <w:rsid w:val="001D15D1"/>
    <w:rsid w:val="001D1682"/>
    <w:rsid w:val="001D1895"/>
    <w:rsid w:val="001D194F"/>
    <w:rsid w:val="001D196A"/>
    <w:rsid w:val="001D1B7F"/>
    <w:rsid w:val="001D224E"/>
    <w:rsid w:val="001D23EC"/>
    <w:rsid w:val="001D28E5"/>
    <w:rsid w:val="001D2AD5"/>
    <w:rsid w:val="001D2C8C"/>
    <w:rsid w:val="001D4767"/>
    <w:rsid w:val="001D4C03"/>
    <w:rsid w:val="001D4CDB"/>
    <w:rsid w:val="001D501B"/>
    <w:rsid w:val="001D5169"/>
    <w:rsid w:val="001D51B1"/>
    <w:rsid w:val="001D5906"/>
    <w:rsid w:val="001D5E44"/>
    <w:rsid w:val="001D5FBE"/>
    <w:rsid w:val="001D639B"/>
    <w:rsid w:val="001D6725"/>
    <w:rsid w:val="001D69CF"/>
    <w:rsid w:val="001D727E"/>
    <w:rsid w:val="001D7950"/>
    <w:rsid w:val="001E0177"/>
    <w:rsid w:val="001E0259"/>
    <w:rsid w:val="001E0332"/>
    <w:rsid w:val="001E0A1B"/>
    <w:rsid w:val="001E151F"/>
    <w:rsid w:val="001E1E96"/>
    <w:rsid w:val="001E3004"/>
    <w:rsid w:val="001E3083"/>
    <w:rsid w:val="001E3277"/>
    <w:rsid w:val="001E3CA2"/>
    <w:rsid w:val="001E421A"/>
    <w:rsid w:val="001E54F4"/>
    <w:rsid w:val="001E558E"/>
    <w:rsid w:val="001E5FCD"/>
    <w:rsid w:val="001E616C"/>
    <w:rsid w:val="001E6705"/>
    <w:rsid w:val="001E6C94"/>
    <w:rsid w:val="001E6D42"/>
    <w:rsid w:val="001E73F4"/>
    <w:rsid w:val="001E7964"/>
    <w:rsid w:val="001F033E"/>
    <w:rsid w:val="001F07AC"/>
    <w:rsid w:val="001F092E"/>
    <w:rsid w:val="001F15D5"/>
    <w:rsid w:val="001F216D"/>
    <w:rsid w:val="001F2212"/>
    <w:rsid w:val="001F38F3"/>
    <w:rsid w:val="001F3AD0"/>
    <w:rsid w:val="001F473D"/>
    <w:rsid w:val="001F4AB7"/>
    <w:rsid w:val="001F52C5"/>
    <w:rsid w:val="001F5402"/>
    <w:rsid w:val="001F5CA6"/>
    <w:rsid w:val="001F5D52"/>
    <w:rsid w:val="001F6079"/>
    <w:rsid w:val="001F6192"/>
    <w:rsid w:val="001F64A4"/>
    <w:rsid w:val="001F6E12"/>
    <w:rsid w:val="001F71D3"/>
    <w:rsid w:val="001F7BEA"/>
    <w:rsid w:val="001F7CC2"/>
    <w:rsid w:val="0020011B"/>
    <w:rsid w:val="00200607"/>
    <w:rsid w:val="00200D53"/>
    <w:rsid w:val="00201172"/>
    <w:rsid w:val="00201BF3"/>
    <w:rsid w:val="00203DD6"/>
    <w:rsid w:val="00204323"/>
    <w:rsid w:val="0020432A"/>
    <w:rsid w:val="0020483D"/>
    <w:rsid w:val="00204AB9"/>
    <w:rsid w:val="00204F02"/>
    <w:rsid w:val="00205624"/>
    <w:rsid w:val="00205AAD"/>
    <w:rsid w:val="002063D9"/>
    <w:rsid w:val="00206A88"/>
    <w:rsid w:val="0020795C"/>
    <w:rsid w:val="00207BBC"/>
    <w:rsid w:val="0021010A"/>
    <w:rsid w:val="00210983"/>
    <w:rsid w:val="002109EC"/>
    <w:rsid w:val="00210DF5"/>
    <w:rsid w:val="00210EEC"/>
    <w:rsid w:val="002110A7"/>
    <w:rsid w:val="0021147C"/>
    <w:rsid w:val="002119D2"/>
    <w:rsid w:val="00212272"/>
    <w:rsid w:val="00212933"/>
    <w:rsid w:val="00213821"/>
    <w:rsid w:val="00213CE9"/>
    <w:rsid w:val="00213FB6"/>
    <w:rsid w:val="00214385"/>
    <w:rsid w:val="00214A79"/>
    <w:rsid w:val="00214D93"/>
    <w:rsid w:val="00215198"/>
    <w:rsid w:val="00215471"/>
    <w:rsid w:val="0021642F"/>
    <w:rsid w:val="00216B10"/>
    <w:rsid w:val="00216D81"/>
    <w:rsid w:val="00217565"/>
    <w:rsid w:val="002179AE"/>
    <w:rsid w:val="00217C78"/>
    <w:rsid w:val="002208BA"/>
    <w:rsid w:val="00220F82"/>
    <w:rsid w:val="00221293"/>
    <w:rsid w:val="002213B8"/>
    <w:rsid w:val="00221B7E"/>
    <w:rsid w:val="00221FF7"/>
    <w:rsid w:val="00222526"/>
    <w:rsid w:val="00222615"/>
    <w:rsid w:val="002226EA"/>
    <w:rsid w:val="0022390F"/>
    <w:rsid w:val="00223DC7"/>
    <w:rsid w:val="002242B1"/>
    <w:rsid w:val="00227943"/>
    <w:rsid w:val="00227B18"/>
    <w:rsid w:val="00227B74"/>
    <w:rsid w:val="00227D20"/>
    <w:rsid w:val="00227F93"/>
    <w:rsid w:val="00231B0B"/>
    <w:rsid w:val="00232157"/>
    <w:rsid w:val="002324A3"/>
    <w:rsid w:val="002328E1"/>
    <w:rsid w:val="00232B31"/>
    <w:rsid w:val="00234575"/>
    <w:rsid w:val="00234588"/>
    <w:rsid w:val="0023474D"/>
    <w:rsid w:val="002349A1"/>
    <w:rsid w:val="00234E37"/>
    <w:rsid w:val="00235135"/>
    <w:rsid w:val="002355D2"/>
    <w:rsid w:val="002361DF"/>
    <w:rsid w:val="00236742"/>
    <w:rsid w:val="00237DD0"/>
    <w:rsid w:val="00240526"/>
    <w:rsid w:val="0024053D"/>
    <w:rsid w:val="002405EA"/>
    <w:rsid w:val="00240716"/>
    <w:rsid w:val="00240F1B"/>
    <w:rsid w:val="002410A6"/>
    <w:rsid w:val="002418BB"/>
    <w:rsid w:val="00242071"/>
    <w:rsid w:val="0024295A"/>
    <w:rsid w:val="00244063"/>
    <w:rsid w:val="00244C6B"/>
    <w:rsid w:val="00244C92"/>
    <w:rsid w:val="00245A2C"/>
    <w:rsid w:val="00246257"/>
    <w:rsid w:val="0024660F"/>
    <w:rsid w:val="002469CA"/>
    <w:rsid w:val="002473A7"/>
    <w:rsid w:val="00247782"/>
    <w:rsid w:val="00247BA2"/>
    <w:rsid w:val="0025149F"/>
    <w:rsid w:val="00252AAA"/>
    <w:rsid w:val="00252FF8"/>
    <w:rsid w:val="002532AF"/>
    <w:rsid w:val="002533A2"/>
    <w:rsid w:val="0025455E"/>
    <w:rsid w:val="00255D7E"/>
    <w:rsid w:val="00256DA0"/>
    <w:rsid w:val="00256DD4"/>
    <w:rsid w:val="00256F6E"/>
    <w:rsid w:val="002570DE"/>
    <w:rsid w:val="00257BEC"/>
    <w:rsid w:val="00260C9C"/>
    <w:rsid w:val="00260DCC"/>
    <w:rsid w:val="00261A86"/>
    <w:rsid w:val="00261B8D"/>
    <w:rsid w:val="00261BA7"/>
    <w:rsid w:val="00261C3F"/>
    <w:rsid w:val="00261C8B"/>
    <w:rsid w:val="00261D12"/>
    <w:rsid w:val="00262099"/>
    <w:rsid w:val="002628EF"/>
    <w:rsid w:val="00263525"/>
    <w:rsid w:val="002637AB"/>
    <w:rsid w:val="002639AB"/>
    <w:rsid w:val="0026400A"/>
    <w:rsid w:val="00264256"/>
    <w:rsid w:val="002651F6"/>
    <w:rsid w:val="00265B46"/>
    <w:rsid w:val="00265E2E"/>
    <w:rsid w:val="00266065"/>
    <w:rsid w:val="00266111"/>
    <w:rsid w:val="002669E4"/>
    <w:rsid w:val="002669EA"/>
    <w:rsid w:val="00266D74"/>
    <w:rsid w:val="00267035"/>
    <w:rsid w:val="0026717E"/>
    <w:rsid w:val="0026794A"/>
    <w:rsid w:val="00267F2F"/>
    <w:rsid w:val="00270BB0"/>
    <w:rsid w:val="00270CCC"/>
    <w:rsid w:val="00270DCD"/>
    <w:rsid w:val="00271232"/>
    <w:rsid w:val="00273103"/>
    <w:rsid w:val="002731E2"/>
    <w:rsid w:val="002735CF"/>
    <w:rsid w:val="00273BB8"/>
    <w:rsid w:val="00273EA7"/>
    <w:rsid w:val="0027430A"/>
    <w:rsid w:val="00274501"/>
    <w:rsid w:val="00274FBF"/>
    <w:rsid w:val="00275942"/>
    <w:rsid w:val="00275CD3"/>
    <w:rsid w:val="0027605B"/>
    <w:rsid w:val="002761C0"/>
    <w:rsid w:val="00276A65"/>
    <w:rsid w:val="002772E8"/>
    <w:rsid w:val="002778B9"/>
    <w:rsid w:val="002803F0"/>
    <w:rsid w:val="002806B3"/>
    <w:rsid w:val="0028110D"/>
    <w:rsid w:val="00281AE3"/>
    <w:rsid w:val="00281E94"/>
    <w:rsid w:val="00281FE1"/>
    <w:rsid w:val="00282742"/>
    <w:rsid w:val="002828D9"/>
    <w:rsid w:val="0028297B"/>
    <w:rsid w:val="00283427"/>
    <w:rsid w:val="0028367E"/>
    <w:rsid w:val="00283D87"/>
    <w:rsid w:val="00284FA8"/>
    <w:rsid w:val="00285850"/>
    <w:rsid w:val="00286363"/>
    <w:rsid w:val="002865CC"/>
    <w:rsid w:val="00286604"/>
    <w:rsid w:val="00286CF7"/>
    <w:rsid w:val="00286D53"/>
    <w:rsid w:val="002872F1"/>
    <w:rsid w:val="0028789B"/>
    <w:rsid w:val="00287924"/>
    <w:rsid w:val="00287D8A"/>
    <w:rsid w:val="0029023C"/>
    <w:rsid w:val="00290736"/>
    <w:rsid w:val="00290D3A"/>
    <w:rsid w:val="0029322B"/>
    <w:rsid w:val="0029383D"/>
    <w:rsid w:val="00293F23"/>
    <w:rsid w:val="00293FBB"/>
    <w:rsid w:val="00294372"/>
    <w:rsid w:val="002943E1"/>
    <w:rsid w:val="0029449F"/>
    <w:rsid w:val="002949C0"/>
    <w:rsid w:val="00295580"/>
    <w:rsid w:val="00295794"/>
    <w:rsid w:val="002958BB"/>
    <w:rsid w:val="00295A53"/>
    <w:rsid w:val="00295C4B"/>
    <w:rsid w:val="00296021"/>
    <w:rsid w:val="00296052"/>
    <w:rsid w:val="0029648D"/>
    <w:rsid w:val="002972B6"/>
    <w:rsid w:val="00297E31"/>
    <w:rsid w:val="002A037C"/>
    <w:rsid w:val="002A0447"/>
    <w:rsid w:val="002A0DCD"/>
    <w:rsid w:val="002A18CF"/>
    <w:rsid w:val="002A199C"/>
    <w:rsid w:val="002A1A25"/>
    <w:rsid w:val="002A1CBA"/>
    <w:rsid w:val="002A245F"/>
    <w:rsid w:val="002A262C"/>
    <w:rsid w:val="002A43CA"/>
    <w:rsid w:val="002A5130"/>
    <w:rsid w:val="002A51ED"/>
    <w:rsid w:val="002A56DF"/>
    <w:rsid w:val="002A5943"/>
    <w:rsid w:val="002A611A"/>
    <w:rsid w:val="002A64B8"/>
    <w:rsid w:val="002A68B6"/>
    <w:rsid w:val="002A6CE2"/>
    <w:rsid w:val="002A7DA3"/>
    <w:rsid w:val="002B0974"/>
    <w:rsid w:val="002B0C09"/>
    <w:rsid w:val="002B0F78"/>
    <w:rsid w:val="002B147F"/>
    <w:rsid w:val="002B2605"/>
    <w:rsid w:val="002B2991"/>
    <w:rsid w:val="002B2CA8"/>
    <w:rsid w:val="002B3876"/>
    <w:rsid w:val="002B39F6"/>
    <w:rsid w:val="002B3A43"/>
    <w:rsid w:val="002B3AD0"/>
    <w:rsid w:val="002B3B76"/>
    <w:rsid w:val="002B4A2F"/>
    <w:rsid w:val="002B4F68"/>
    <w:rsid w:val="002B53C9"/>
    <w:rsid w:val="002B5965"/>
    <w:rsid w:val="002B5DF9"/>
    <w:rsid w:val="002B6D54"/>
    <w:rsid w:val="002B7080"/>
    <w:rsid w:val="002B7254"/>
    <w:rsid w:val="002B75CF"/>
    <w:rsid w:val="002B7773"/>
    <w:rsid w:val="002B78EB"/>
    <w:rsid w:val="002B7A81"/>
    <w:rsid w:val="002C05B8"/>
    <w:rsid w:val="002C0C31"/>
    <w:rsid w:val="002C137C"/>
    <w:rsid w:val="002C1504"/>
    <w:rsid w:val="002C1C08"/>
    <w:rsid w:val="002C26C9"/>
    <w:rsid w:val="002C328F"/>
    <w:rsid w:val="002C3652"/>
    <w:rsid w:val="002C3C95"/>
    <w:rsid w:val="002C3E97"/>
    <w:rsid w:val="002C46E7"/>
    <w:rsid w:val="002C48DE"/>
    <w:rsid w:val="002C4E4C"/>
    <w:rsid w:val="002C515B"/>
    <w:rsid w:val="002C7094"/>
    <w:rsid w:val="002C709B"/>
    <w:rsid w:val="002C76F3"/>
    <w:rsid w:val="002C7AD3"/>
    <w:rsid w:val="002C7E6B"/>
    <w:rsid w:val="002D0CA3"/>
    <w:rsid w:val="002D0ECA"/>
    <w:rsid w:val="002D11BB"/>
    <w:rsid w:val="002D18FF"/>
    <w:rsid w:val="002D1A38"/>
    <w:rsid w:val="002D26D2"/>
    <w:rsid w:val="002D2ED7"/>
    <w:rsid w:val="002D309F"/>
    <w:rsid w:val="002D3302"/>
    <w:rsid w:val="002D3521"/>
    <w:rsid w:val="002D4331"/>
    <w:rsid w:val="002D4CD6"/>
    <w:rsid w:val="002D4D81"/>
    <w:rsid w:val="002D51FD"/>
    <w:rsid w:val="002D5864"/>
    <w:rsid w:val="002D59AE"/>
    <w:rsid w:val="002D63D6"/>
    <w:rsid w:val="002E0A3F"/>
    <w:rsid w:val="002E0B50"/>
    <w:rsid w:val="002E139A"/>
    <w:rsid w:val="002E19A9"/>
    <w:rsid w:val="002E1B5B"/>
    <w:rsid w:val="002E1C6A"/>
    <w:rsid w:val="002E211C"/>
    <w:rsid w:val="002E38E8"/>
    <w:rsid w:val="002E3F23"/>
    <w:rsid w:val="002E45E6"/>
    <w:rsid w:val="002E4BF6"/>
    <w:rsid w:val="002E5455"/>
    <w:rsid w:val="002E5951"/>
    <w:rsid w:val="002E650A"/>
    <w:rsid w:val="002E6F99"/>
    <w:rsid w:val="002E6FAE"/>
    <w:rsid w:val="002E7146"/>
    <w:rsid w:val="002E7486"/>
    <w:rsid w:val="002E7D21"/>
    <w:rsid w:val="002E7D3F"/>
    <w:rsid w:val="002E7FD6"/>
    <w:rsid w:val="002F00C6"/>
    <w:rsid w:val="002F10A6"/>
    <w:rsid w:val="002F1A48"/>
    <w:rsid w:val="002F1B81"/>
    <w:rsid w:val="002F1E21"/>
    <w:rsid w:val="002F1FD2"/>
    <w:rsid w:val="002F326F"/>
    <w:rsid w:val="002F336A"/>
    <w:rsid w:val="002F4DD1"/>
    <w:rsid w:val="002F575D"/>
    <w:rsid w:val="002F5B76"/>
    <w:rsid w:val="002F5D06"/>
    <w:rsid w:val="002F6DEF"/>
    <w:rsid w:val="002F7108"/>
    <w:rsid w:val="002F73B7"/>
    <w:rsid w:val="002F785B"/>
    <w:rsid w:val="002F7A7D"/>
    <w:rsid w:val="002F7A97"/>
    <w:rsid w:val="003002A6"/>
    <w:rsid w:val="0030077E"/>
    <w:rsid w:val="0030097A"/>
    <w:rsid w:val="00300DAE"/>
    <w:rsid w:val="00301029"/>
    <w:rsid w:val="00302402"/>
    <w:rsid w:val="00302825"/>
    <w:rsid w:val="00302CE5"/>
    <w:rsid w:val="00302E58"/>
    <w:rsid w:val="0030325D"/>
    <w:rsid w:val="003033F6"/>
    <w:rsid w:val="003035FD"/>
    <w:rsid w:val="0030392A"/>
    <w:rsid w:val="00303D3B"/>
    <w:rsid w:val="00303FE9"/>
    <w:rsid w:val="003043E6"/>
    <w:rsid w:val="00304796"/>
    <w:rsid w:val="00304CB9"/>
    <w:rsid w:val="00305356"/>
    <w:rsid w:val="00305553"/>
    <w:rsid w:val="00305E34"/>
    <w:rsid w:val="0030658D"/>
    <w:rsid w:val="0030711B"/>
    <w:rsid w:val="00307D7B"/>
    <w:rsid w:val="00310A5D"/>
    <w:rsid w:val="00310BA1"/>
    <w:rsid w:val="00310D5E"/>
    <w:rsid w:val="0031119A"/>
    <w:rsid w:val="00311FBC"/>
    <w:rsid w:val="0031229A"/>
    <w:rsid w:val="00312400"/>
    <w:rsid w:val="003124E8"/>
    <w:rsid w:val="0031280E"/>
    <w:rsid w:val="00312BCA"/>
    <w:rsid w:val="00312D6B"/>
    <w:rsid w:val="00312F7A"/>
    <w:rsid w:val="00312FBC"/>
    <w:rsid w:val="0031315C"/>
    <w:rsid w:val="003136EF"/>
    <w:rsid w:val="0031373F"/>
    <w:rsid w:val="00314520"/>
    <w:rsid w:val="00314C17"/>
    <w:rsid w:val="00314D7F"/>
    <w:rsid w:val="003150D0"/>
    <w:rsid w:val="003153AF"/>
    <w:rsid w:val="003161FE"/>
    <w:rsid w:val="0031629C"/>
    <w:rsid w:val="003162CB"/>
    <w:rsid w:val="00316E1E"/>
    <w:rsid w:val="00316E34"/>
    <w:rsid w:val="00317321"/>
    <w:rsid w:val="00317588"/>
    <w:rsid w:val="003175D1"/>
    <w:rsid w:val="003200D6"/>
    <w:rsid w:val="0032112A"/>
    <w:rsid w:val="00321D09"/>
    <w:rsid w:val="003224B8"/>
    <w:rsid w:val="00323B11"/>
    <w:rsid w:val="00323D58"/>
    <w:rsid w:val="00323FE2"/>
    <w:rsid w:val="003240BC"/>
    <w:rsid w:val="00324B96"/>
    <w:rsid w:val="00324BB0"/>
    <w:rsid w:val="0032545E"/>
    <w:rsid w:val="00325556"/>
    <w:rsid w:val="003260C4"/>
    <w:rsid w:val="003264DE"/>
    <w:rsid w:val="00327034"/>
    <w:rsid w:val="0032763E"/>
    <w:rsid w:val="00327F2D"/>
    <w:rsid w:val="003300FB"/>
    <w:rsid w:val="003311CE"/>
    <w:rsid w:val="0033124B"/>
    <w:rsid w:val="0033169D"/>
    <w:rsid w:val="00331C42"/>
    <w:rsid w:val="00331EF1"/>
    <w:rsid w:val="00332041"/>
    <w:rsid w:val="00332386"/>
    <w:rsid w:val="00332EFB"/>
    <w:rsid w:val="0033399E"/>
    <w:rsid w:val="00334AB1"/>
    <w:rsid w:val="00334CAC"/>
    <w:rsid w:val="00335264"/>
    <w:rsid w:val="00336281"/>
    <w:rsid w:val="0033637E"/>
    <w:rsid w:val="00336442"/>
    <w:rsid w:val="003369A5"/>
    <w:rsid w:val="00336CF4"/>
    <w:rsid w:val="00336F6D"/>
    <w:rsid w:val="00337829"/>
    <w:rsid w:val="00340B5D"/>
    <w:rsid w:val="00340BB1"/>
    <w:rsid w:val="00340C54"/>
    <w:rsid w:val="00341ACB"/>
    <w:rsid w:val="00342537"/>
    <w:rsid w:val="00342839"/>
    <w:rsid w:val="003428E7"/>
    <w:rsid w:val="00342C79"/>
    <w:rsid w:val="003436E0"/>
    <w:rsid w:val="0034375A"/>
    <w:rsid w:val="00343765"/>
    <w:rsid w:val="00344F74"/>
    <w:rsid w:val="003451C8"/>
    <w:rsid w:val="00345373"/>
    <w:rsid w:val="00345438"/>
    <w:rsid w:val="0034579A"/>
    <w:rsid w:val="00345F8F"/>
    <w:rsid w:val="003461A6"/>
    <w:rsid w:val="003462FD"/>
    <w:rsid w:val="003467DE"/>
    <w:rsid w:val="00346DF6"/>
    <w:rsid w:val="00347BEB"/>
    <w:rsid w:val="00347D3E"/>
    <w:rsid w:val="00347D8C"/>
    <w:rsid w:val="003505E2"/>
    <w:rsid w:val="00350DF0"/>
    <w:rsid w:val="003513E9"/>
    <w:rsid w:val="0035192F"/>
    <w:rsid w:val="00351C40"/>
    <w:rsid w:val="00351DCD"/>
    <w:rsid w:val="00351F35"/>
    <w:rsid w:val="00351F60"/>
    <w:rsid w:val="003537A4"/>
    <w:rsid w:val="00354068"/>
    <w:rsid w:val="003544CD"/>
    <w:rsid w:val="0035482C"/>
    <w:rsid w:val="00354ED4"/>
    <w:rsid w:val="00355238"/>
    <w:rsid w:val="00355449"/>
    <w:rsid w:val="00355858"/>
    <w:rsid w:val="00355DAF"/>
    <w:rsid w:val="00356220"/>
    <w:rsid w:val="0035698B"/>
    <w:rsid w:val="003569C0"/>
    <w:rsid w:val="00356D10"/>
    <w:rsid w:val="00357E5F"/>
    <w:rsid w:val="00357FB4"/>
    <w:rsid w:val="00360C72"/>
    <w:rsid w:val="00360E80"/>
    <w:rsid w:val="0036153E"/>
    <w:rsid w:val="003615BF"/>
    <w:rsid w:val="00361BF3"/>
    <w:rsid w:val="00361E48"/>
    <w:rsid w:val="00362147"/>
    <w:rsid w:val="00362225"/>
    <w:rsid w:val="00362538"/>
    <w:rsid w:val="003625BD"/>
    <w:rsid w:val="003630BE"/>
    <w:rsid w:val="00364351"/>
    <w:rsid w:val="00364688"/>
    <w:rsid w:val="00364741"/>
    <w:rsid w:val="003647D9"/>
    <w:rsid w:val="0036495A"/>
    <w:rsid w:val="00364B52"/>
    <w:rsid w:val="00364E32"/>
    <w:rsid w:val="00365CFC"/>
    <w:rsid w:val="003663D0"/>
    <w:rsid w:val="00366D9F"/>
    <w:rsid w:val="00366E08"/>
    <w:rsid w:val="00367DEB"/>
    <w:rsid w:val="00367EE0"/>
    <w:rsid w:val="00367F17"/>
    <w:rsid w:val="00370CD4"/>
    <w:rsid w:val="00371210"/>
    <w:rsid w:val="003716C9"/>
    <w:rsid w:val="00371723"/>
    <w:rsid w:val="00372D6B"/>
    <w:rsid w:val="00373059"/>
    <w:rsid w:val="00373251"/>
    <w:rsid w:val="00373FB3"/>
    <w:rsid w:val="00374604"/>
    <w:rsid w:val="00374B37"/>
    <w:rsid w:val="00374E90"/>
    <w:rsid w:val="003753E9"/>
    <w:rsid w:val="00375C5E"/>
    <w:rsid w:val="0037617B"/>
    <w:rsid w:val="00377593"/>
    <w:rsid w:val="00377673"/>
    <w:rsid w:val="003807F0"/>
    <w:rsid w:val="00382389"/>
    <w:rsid w:val="00382ED4"/>
    <w:rsid w:val="00382EEF"/>
    <w:rsid w:val="0038300B"/>
    <w:rsid w:val="0038340C"/>
    <w:rsid w:val="0038416D"/>
    <w:rsid w:val="003857CA"/>
    <w:rsid w:val="0038598D"/>
    <w:rsid w:val="00386447"/>
    <w:rsid w:val="00386457"/>
    <w:rsid w:val="0038710A"/>
    <w:rsid w:val="0038722A"/>
    <w:rsid w:val="00387886"/>
    <w:rsid w:val="00387A47"/>
    <w:rsid w:val="00387D35"/>
    <w:rsid w:val="00390AB0"/>
    <w:rsid w:val="0039108C"/>
    <w:rsid w:val="0039176F"/>
    <w:rsid w:val="0039180C"/>
    <w:rsid w:val="00391AAE"/>
    <w:rsid w:val="0039208F"/>
    <w:rsid w:val="00392600"/>
    <w:rsid w:val="00393219"/>
    <w:rsid w:val="00393A45"/>
    <w:rsid w:val="00394790"/>
    <w:rsid w:val="00395107"/>
    <w:rsid w:val="0039517F"/>
    <w:rsid w:val="00395A5C"/>
    <w:rsid w:val="00396369"/>
    <w:rsid w:val="00396949"/>
    <w:rsid w:val="0039741C"/>
    <w:rsid w:val="0039745A"/>
    <w:rsid w:val="00397E2A"/>
    <w:rsid w:val="003A0212"/>
    <w:rsid w:val="003A0367"/>
    <w:rsid w:val="003A06DC"/>
    <w:rsid w:val="003A08A8"/>
    <w:rsid w:val="003A095E"/>
    <w:rsid w:val="003A24CD"/>
    <w:rsid w:val="003A2A9C"/>
    <w:rsid w:val="003A3560"/>
    <w:rsid w:val="003A4066"/>
    <w:rsid w:val="003A420B"/>
    <w:rsid w:val="003A4452"/>
    <w:rsid w:val="003A49ED"/>
    <w:rsid w:val="003A4A6A"/>
    <w:rsid w:val="003A55B2"/>
    <w:rsid w:val="003A6295"/>
    <w:rsid w:val="003A681F"/>
    <w:rsid w:val="003A6C7C"/>
    <w:rsid w:val="003B030C"/>
    <w:rsid w:val="003B09E3"/>
    <w:rsid w:val="003B0AE5"/>
    <w:rsid w:val="003B154A"/>
    <w:rsid w:val="003B1817"/>
    <w:rsid w:val="003B1C0E"/>
    <w:rsid w:val="003B1C3B"/>
    <w:rsid w:val="003B1D36"/>
    <w:rsid w:val="003B238A"/>
    <w:rsid w:val="003B254F"/>
    <w:rsid w:val="003B264E"/>
    <w:rsid w:val="003B31CF"/>
    <w:rsid w:val="003B3524"/>
    <w:rsid w:val="003B3D9E"/>
    <w:rsid w:val="003B484E"/>
    <w:rsid w:val="003B616B"/>
    <w:rsid w:val="003B65BC"/>
    <w:rsid w:val="003B6868"/>
    <w:rsid w:val="003B6AF1"/>
    <w:rsid w:val="003B7827"/>
    <w:rsid w:val="003B7E66"/>
    <w:rsid w:val="003B7F4E"/>
    <w:rsid w:val="003C0211"/>
    <w:rsid w:val="003C0296"/>
    <w:rsid w:val="003C0E4C"/>
    <w:rsid w:val="003C16B3"/>
    <w:rsid w:val="003C18AB"/>
    <w:rsid w:val="003C27B4"/>
    <w:rsid w:val="003C3094"/>
    <w:rsid w:val="003C3C4B"/>
    <w:rsid w:val="003C429F"/>
    <w:rsid w:val="003C4DEE"/>
    <w:rsid w:val="003C5111"/>
    <w:rsid w:val="003C5704"/>
    <w:rsid w:val="003C5714"/>
    <w:rsid w:val="003C5964"/>
    <w:rsid w:val="003C59D0"/>
    <w:rsid w:val="003C5BF2"/>
    <w:rsid w:val="003C5ED4"/>
    <w:rsid w:val="003C6016"/>
    <w:rsid w:val="003C61D1"/>
    <w:rsid w:val="003C72E0"/>
    <w:rsid w:val="003C7600"/>
    <w:rsid w:val="003C77D3"/>
    <w:rsid w:val="003C7F0B"/>
    <w:rsid w:val="003D1460"/>
    <w:rsid w:val="003D1520"/>
    <w:rsid w:val="003D2417"/>
    <w:rsid w:val="003D2543"/>
    <w:rsid w:val="003D26B6"/>
    <w:rsid w:val="003D2748"/>
    <w:rsid w:val="003D2884"/>
    <w:rsid w:val="003D2F7A"/>
    <w:rsid w:val="003D3015"/>
    <w:rsid w:val="003D3C35"/>
    <w:rsid w:val="003D3DDB"/>
    <w:rsid w:val="003D48F7"/>
    <w:rsid w:val="003D4978"/>
    <w:rsid w:val="003D4F65"/>
    <w:rsid w:val="003D5A13"/>
    <w:rsid w:val="003D6455"/>
    <w:rsid w:val="003D72F1"/>
    <w:rsid w:val="003D78E8"/>
    <w:rsid w:val="003D7B4B"/>
    <w:rsid w:val="003E0138"/>
    <w:rsid w:val="003E0338"/>
    <w:rsid w:val="003E0640"/>
    <w:rsid w:val="003E117E"/>
    <w:rsid w:val="003E1411"/>
    <w:rsid w:val="003E2231"/>
    <w:rsid w:val="003E2247"/>
    <w:rsid w:val="003E2510"/>
    <w:rsid w:val="003E252A"/>
    <w:rsid w:val="003E3745"/>
    <w:rsid w:val="003E38E7"/>
    <w:rsid w:val="003E3A77"/>
    <w:rsid w:val="003E479D"/>
    <w:rsid w:val="003E48C0"/>
    <w:rsid w:val="003E490B"/>
    <w:rsid w:val="003E4A01"/>
    <w:rsid w:val="003E5055"/>
    <w:rsid w:val="003E53A4"/>
    <w:rsid w:val="003E5718"/>
    <w:rsid w:val="003E57FD"/>
    <w:rsid w:val="003E59F0"/>
    <w:rsid w:val="003E6773"/>
    <w:rsid w:val="003E6E88"/>
    <w:rsid w:val="003E748E"/>
    <w:rsid w:val="003E7556"/>
    <w:rsid w:val="003E7573"/>
    <w:rsid w:val="003E7FB5"/>
    <w:rsid w:val="003F045B"/>
    <w:rsid w:val="003F0ADC"/>
    <w:rsid w:val="003F11DC"/>
    <w:rsid w:val="003F194A"/>
    <w:rsid w:val="003F1DAF"/>
    <w:rsid w:val="003F213D"/>
    <w:rsid w:val="003F2463"/>
    <w:rsid w:val="003F250B"/>
    <w:rsid w:val="003F298B"/>
    <w:rsid w:val="003F2CDC"/>
    <w:rsid w:val="003F39A1"/>
    <w:rsid w:val="003F3C94"/>
    <w:rsid w:val="003F407E"/>
    <w:rsid w:val="003F44E0"/>
    <w:rsid w:val="003F4AAE"/>
    <w:rsid w:val="003F4EED"/>
    <w:rsid w:val="003F52E7"/>
    <w:rsid w:val="003F5632"/>
    <w:rsid w:val="003F576D"/>
    <w:rsid w:val="003F61E4"/>
    <w:rsid w:val="003F6389"/>
    <w:rsid w:val="003F6C32"/>
    <w:rsid w:val="003F70BE"/>
    <w:rsid w:val="003F71DF"/>
    <w:rsid w:val="00400071"/>
    <w:rsid w:val="004005D5"/>
    <w:rsid w:val="004007D8"/>
    <w:rsid w:val="00400E95"/>
    <w:rsid w:val="00401382"/>
    <w:rsid w:val="0040178B"/>
    <w:rsid w:val="0040198C"/>
    <w:rsid w:val="00401F30"/>
    <w:rsid w:val="00402DD9"/>
    <w:rsid w:val="00402E4B"/>
    <w:rsid w:val="00403943"/>
    <w:rsid w:val="00403C18"/>
    <w:rsid w:val="00403D9B"/>
    <w:rsid w:val="00403EFF"/>
    <w:rsid w:val="00404353"/>
    <w:rsid w:val="004044A2"/>
    <w:rsid w:val="004048D3"/>
    <w:rsid w:val="00405538"/>
    <w:rsid w:val="00405F83"/>
    <w:rsid w:val="00406028"/>
    <w:rsid w:val="004063D4"/>
    <w:rsid w:val="0040712D"/>
    <w:rsid w:val="00407181"/>
    <w:rsid w:val="00407311"/>
    <w:rsid w:val="00410230"/>
    <w:rsid w:val="00410509"/>
    <w:rsid w:val="00410664"/>
    <w:rsid w:val="004108CE"/>
    <w:rsid w:val="00410C95"/>
    <w:rsid w:val="004113B9"/>
    <w:rsid w:val="00412ABF"/>
    <w:rsid w:val="00413ACF"/>
    <w:rsid w:val="004140D4"/>
    <w:rsid w:val="004146FE"/>
    <w:rsid w:val="00414835"/>
    <w:rsid w:val="00414BA1"/>
    <w:rsid w:val="00414F89"/>
    <w:rsid w:val="00414F98"/>
    <w:rsid w:val="00415987"/>
    <w:rsid w:val="004159B0"/>
    <w:rsid w:val="0041665F"/>
    <w:rsid w:val="00416796"/>
    <w:rsid w:val="004172B2"/>
    <w:rsid w:val="00417C25"/>
    <w:rsid w:val="00420003"/>
    <w:rsid w:val="0042034E"/>
    <w:rsid w:val="0042037F"/>
    <w:rsid w:val="004205C6"/>
    <w:rsid w:val="00420712"/>
    <w:rsid w:val="00420788"/>
    <w:rsid w:val="00420B4C"/>
    <w:rsid w:val="00421F3E"/>
    <w:rsid w:val="00422195"/>
    <w:rsid w:val="004232ED"/>
    <w:rsid w:val="0042343E"/>
    <w:rsid w:val="0042392E"/>
    <w:rsid w:val="00423AF2"/>
    <w:rsid w:val="00423D9A"/>
    <w:rsid w:val="004249BB"/>
    <w:rsid w:val="00424EDD"/>
    <w:rsid w:val="004255EF"/>
    <w:rsid w:val="00425FDB"/>
    <w:rsid w:val="00426563"/>
    <w:rsid w:val="0042667B"/>
    <w:rsid w:val="00427BD8"/>
    <w:rsid w:val="0043050F"/>
    <w:rsid w:val="004306A6"/>
    <w:rsid w:val="00430A97"/>
    <w:rsid w:val="00431026"/>
    <w:rsid w:val="004316DE"/>
    <w:rsid w:val="00431798"/>
    <w:rsid w:val="00431980"/>
    <w:rsid w:val="00432110"/>
    <w:rsid w:val="00432228"/>
    <w:rsid w:val="00432765"/>
    <w:rsid w:val="004329B4"/>
    <w:rsid w:val="00433248"/>
    <w:rsid w:val="004337D3"/>
    <w:rsid w:val="00433FBE"/>
    <w:rsid w:val="004359BB"/>
    <w:rsid w:val="00435B4D"/>
    <w:rsid w:val="00435B9B"/>
    <w:rsid w:val="00436803"/>
    <w:rsid w:val="00437A14"/>
    <w:rsid w:val="0044061E"/>
    <w:rsid w:val="00440721"/>
    <w:rsid w:val="00440BEB"/>
    <w:rsid w:val="004412FF"/>
    <w:rsid w:val="004419D0"/>
    <w:rsid w:val="00441D18"/>
    <w:rsid w:val="00441D64"/>
    <w:rsid w:val="00442366"/>
    <w:rsid w:val="004428DF"/>
    <w:rsid w:val="00443888"/>
    <w:rsid w:val="0044396F"/>
    <w:rsid w:val="00443A5D"/>
    <w:rsid w:val="00443CD9"/>
    <w:rsid w:val="00443D71"/>
    <w:rsid w:val="00443EEE"/>
    <w:rsid w:val="00444221"/>
    <w:rsid w:val="004443D3"/>
    <w:rsid w:val="00444EEC"/>
    <w:rsid w:val="004453EF"/>
    <w:rsid w:val="0044555A"/>
    <w:rsid w:val="00445638"/>
    <w:rsid w:val="00445672"/>
    <w:rsid w:val="00445FCF"/>
    <w:rsid w:val="004468B9"/>
    <w:rsid w:val="00446A5D"/>
    <w:rsid w:val="0044725C"/>
    <w:rsid w:val="004472CF"/>
    <w:rsid w:val="00447A30"/>
    <w:rsid w:val="004502A9"/>
    <w:rsid w:val="004516C7"/>
    <w:rsid w:val="00451945"/>
    <w:rsid w:val="0045216D"/>
    <w:rsid w:val="00452704"/>
    <w:rsid w:val="00452AF0"/>
    <w:rsid w:val="00452D7E"/>
    <w:rsid w:val="004531F6"/>
    <w:rsid w:val="00453252"/>
    <w:rsid w:val="00453697"/>
    <w:rsid w:val="00453699"/>
    <w:rsid w:val="00454567"/>
    <w:rsid w:val="004556F0"/>
    <w:rsid w:val="004557F6"/>
    <w:rsid w:val="0045699E"/>
    <w:rsid w:val="00456A8C"/>
    <w:rsid w:val="00457439"/>
    <w:rsid w:val="004579A6"/>
    <w:rsid w:val="00460126"/>
    <w:rsid w:val="004606BE"/>
    <w:rsid w:val="004614CD"/>
    <w:rsid w:val="00461F45"/>
    <w:rsid w:val="0046206A"/>
    <w:rsid w:val="004620F2"/>
    <w:rsid w:val="004621E5"/>
    <w:rsid w:val="00462498"/>
    <w:rsid w:val="0046274A"/>
    <w:rsid w:val="00462F30"/>
    <w:rsid w:val="004632F8"/>
    <w:rsid w:val="00463531"/>
    <w:rsid w:val="0046399D"/>
    <w:rsid w:val="004643A0"/>
    <w:rsid w:val="00464B47"/>
    <w:rsid w:val="00464C47"/>
    <w:rsid w:val="00464D5C"/>
    <w:rsid w:val="00465833"/>
    <w:rsid w:val="00466689"/>
    <w:rsid w:val="004676E5"/>
    <w:rsid w:val="00467C99"/>
    <w:rsid w:val="00470CB9"/>
    <w:rsid w:val="0047108D"/>
    <w:rsid w:val="0047247C"/>
    <w:rsid w:val="0047389F"/>
    <w:rsid w:val="00473E3C"/>
    <w:rsid w:val="00473FE8"/>
    <w:rsid w:val="004740EC"/>
    <w:rsid w:val="004747FA"/>
    <w:rsid w:val="004748B1"/>
    <w:rsid w:val="004748C8"/>
    <w:rsid w:val="00474AD2"/>
    <w:rsid w:val="00474BD8"/>
    <w:rsid w:val="00474CC5"/>
    <w:rsid w:val="004752E8"/>
    <w:rsid w:val="00475B86"/>
    <w:rsid w:val="00476453"/>
    <w:rsid w:val="00476496"/>
    <w:rsid w:val="00476512"/>
    <w:rsid w:val="004768E6"/>
    <w:rsid w:val="0047707B"/>
    <w:rsid w:val="00477529"/>
    <w:rsid w:val="00477939"/>
    <w:rsid w:val="00477D80"/>
    <w:rsid w:val="0048099E"/>
    <w:rsid w:val="0048135A"/>
    <w:rsid w:val="00481547"/>
    <w:rsid w:val="00481988"/>
    <w:rsid w:val="00481E2F"/>
    <w:rsid w:val="00482105"/>
    <w:rsid w:val="004822EF"/>
    <w:rsid w:val="004824AA"/>
    <w:rsid w:val="00482678"/>
    <w:rsid w:val="0048361D"/>
    <w:rsid w:val="00483AF9"/>
    <w:rsid w:val="00483B04"/>
    <w:rsid w:val="00483CDE"/>
    <w:rsid w:val="004849D4"/>
    <w:rsid w:val="00484C97"/>
    <w:rsid w:val="00484E27"/>
    <w:rsid w:val="00484F74"/>
    <w:rsid w:val="00485AE9"/>
    <w:rsid w:val="00485C86"/>
    <w:rsid w:val="00486359"/>
    <w:rsid w:val="00486BA4"/>
    <w:rsid w:val="00486CB8"/>
    <w:rsid w:val="00487B11"/>
    <w:rsid w:val="00487E3A"/>
    <w:rsid w:val="00487E5F"/>
    <w:rsid w:val="00490B0F"/>
    <w:rsid w:val="00491278"/>
    <w:rsid w:val="00491DF7"/>
    <w:rsid w:val="00491FB8"/>
    <w:rsid w:val="00492661"/>
    <w:rsid w:val="00492BF6"/>
    <w:rsid w:val="00492CFD"/>
    <w:rsid w:val="0049317B"/>
    <w:rsid w:val="00493837"/>
    <w:rsid w:val="004944F8"/>
    <w:rsid w:val="00494517"/>
    <w:rsid w:val="00494DFD"/>
    <w:rsid w:val="00495175"/>
    <w:rsid w:val="004953CD"/>
    <w:rsid w:val="004958EE"/>
    <w:rsid w:val="004962BD"/>
    <w:rsid w:val="004976A7"/>
    <w:rsid w:val="004A08C8"/>
    <w:rsid w:val="004A1F2D"/>
    <w:rsid w:val="004A2B82"/>
    <w:rsid w:val="004A2F87"/>
    <w:rsid w:val="004A3201"/>
    <w:rsid w:val="004A3A11"/>
    <w:rsid w:val="004A4213"/>
    <w:rsid w:val="004A441E"/>
    <w:rsid w:val="004A479D"/>
    <w:rsid w:val="004A5A2B"/>
    <w:rsid w:val="004A5EC2"/>
    <w:rsid w:val="004A60AB"/>
    <w:rsid w:val="004A61E4"/>
    <w:rsid w:val="004A65D5"/>
    <w:rsid w:val="004A6857"/>
    <w:rsid w:val="004A6870"/>
    <w:rsid w:val="004A6BD6"/>
    <w:rsid w:val="004A7066"/>
    <w:rsid w:val="004A785A"/>
    <w:rsid w:val="004B0492"/>
    <w:rsid w:val="004B06D1"/>
    <w:rsid w:val="004B087D"/>
    <w:rsid w:val="004B1036"/>
    <w:rsid w:val="004B1116"/>
    <w:rsid w:val="004B1BCF"/>
    <w:rsid w:val="004B2599"/>
    <w:rsid w:val="004B2D8A"/>
    <w:rsid w:val="004B36D0"/>
    <w:rsid w:val="004B389B"/>
    <w:rsid w:val="004B4076"/>
    <w:rsid w:val="004B4BD9"/>
    <w:rsid w:val="004B567A"/>
    <w:rsid w:val="004B5C3D"/>
    <w:rsid w:val="004B636E"/>
    <w:rsid w:val="004B66FE"/>
    <w:rsid w:val="004B691C"/>
    <w:rsid w:val="004B6F48"/>
    <w:rsid w:val="004B7ADA"/>
    <w:rsid w:val="004B7B1C"/>
    <w:rsid w:val="004B7E62"/>
    <w:rsid w:val="004C0553"/>
    <w:rsid w:val="004C07BE"/>
    <w:rsid w:val="004C0BF6"/>
    <w:rsid w:val="004C15AB"/>
    <w:rsid w:val="004C2155"/>
    <w:rsid w:val="004C23FA"/>
    <w:rsid w:val="004C371B"/>
    <w:rsid w:val="004C3B4E"/>
    <w:rsid w:val="004C48B2"/>
    <w:rsid w:val="004C49F0"/>
    <w:rsid w:val="004C51DD"/>
    <w:rsid w:val="004C61D9"/>
    <w:rsid w:val="004C6734"/>
    <w:rsid w:val="004C6827"/>
    <w:rsid w:val="004C6F63"/>
    <w:rsid w:val="004C6F9D"/>
    <w:rsid w:val="004C74D0"/>
    <w:rsid w:val="004D0141"/>
    <w:rsid w:val="004D0C5B"/>
    <w:rsid w:val="004D0FD5"/>
    <w:rsid w:val="004D14C1"/>
    <w:rsid w:val="004D1842"/>
    <w:rsid w:val="004D1EEA"/>
    <w:rsid w:val="004D2156"/>
    <w:rsid w:val="004D233D"/>
    <w:rsid w:val="004D2644"/>
    <w:rsid w:val="004D2AD1"/>
    <w:rsid w:val="004D3166"/>
    <w:rsid w:val="004D3B6B"/>
    <w:rsid w:val="004D4220"/>
    <w:rsid w:val="004D4BC4"/>
    <w:rsid w:val="004D4BE9"/>
    <w:rsid w:val="004D4C4D"/>
    <w:rsid w:val="004D5CA8"/>
    <w:rsid w:val="004D5CEB"/>
    <w:rsid w:val="004D6150"/>
    <w:rsid w:val="004D6DC1"/>
    <w:rsid w:val="004D71AD"/>
    <w:rsid w:val="004D7B2C"/>
    <w:rsid w:val="004D7B3F"/>
    <w:rsid w:val="004E08F9"/>
    <w:rsid w:val="004E12BF"/>
    <w:rsid w:val="004E136E"/>
    <w:rsid w:val="004E20F0"/>
    <w:rsid w:val="004E23FE"/>
    <w:rsid w:val="004E36CE"/>
    <w:rsid w:val="004E3C8B"/>
    <w:rsid w:val="004E413E"/>
    <w:rsid w:val="004E42C0"/>
    <w:rsid w:val="004E439E"/>
    <w:rsid w:val="004E44E9"/>
    <w:rsid w:val="004E46A6"/>
    <w:rsid w:val="004E4CE6"/>
    <w:rsid w:val="004E4EB7"/>
    <w:rsid w:val="004E5042"/>
    <w:rsid w:val="004E5754"/>
    <w:rsid w:val="004E5FCA"/>
    <w:rsid w:val="004E614C"/>
    <w:rsid w:val="004E67AC"/>
    <w:rsid w:val="004E6A19"/>
    <w:rsid w:val="004E7A50"/>
    <w:rsid w:val="004E7F95"/>
    <w:rsid w:val="004F0BB6"/>
    <w:rsid w:val="004F0F05"/>
    <w:rsid w:val="004F1221"/>
    <w:rsid w:val="004F1EB6"/>
    <w:rsid w:val="004F1EF7"/>
    <w:rsid w:val="004F2255"/>
    <w:rsid w:val="004F2604"/>
    <w:rsid w:val="004F2A17"/>
    <w:rsid w:val="004F2B26"/>
    <w:rsid w:val="004F2FE4"/>
    <w:rsid w:val="004F30FF"/>
    <w:rsid w:val="004F3496"/>
    <w:rsid w:val="004F373F"/>
    <w:rsid w:val="004F3EB7"/>
    <w:rsid w:val="004F4AD8"/>
    <w:rsid w:val="004F5771"/>
    <w:rsid w:val="004F6167"/>
    <w:rsid w:val="004F67B1"/>
    <w:rsid w:val="004F6967"/>
    <w:rsid w:val="004F6CE8"/>
    <w:rsid w:val="004F7201"/>
    <w:rsid w:val="004F7673"/>
    <w:rsid w:val="004F7786"/>
    <w:rsid w:val="005001D5"/>
    <w:rsid w:val="00500D6B"/>
    <w:rsid w:val="00500F9C"/>
    <w:rsid w:val="005018FD"/>
    <w:rsid w:val="00502466"/>
    <w:rsid w:val="00503581"/>
    <w:rsid w:val="00504358"/>
    <w:rsid w:val="00504A10"/>
    <w:rsid w:val="005050A2"/>
    <w:rsid w:val="005051B2"/>
    <w:rsid w:val="00505D2A"/>
    <w:rsid w:val="00505FDA"/>
    <w:rsid w:val="00507027"/>
    <w:rsid w:val="005075E0"/>
    <w:rsid w:val="005077CA"/>
    <w:rsid w:val="00507A3E"/>
    <w:rsid w:val="0051022F"/>
    <w:rsid w:val="00510985"/>
    <w:rsid w:val="00512124"/>
    <w:rsid w:val="0051221C"/>
    <w:rsid w:val="0051335B"/>
    <w:rsid w:val="00514347"/>
    <w:rsid w:val="0051592A"/>
    <w:rsid w:val="00516147"/>
    <w:rsid w:val="00516234"/>
    <w:rsid w:val="005164F7"/>
    <w:rsid w:val="00516AA7"/>
    <w:rsid w:val="00517289"/>
    <w:rsid w:val="005202DF"/>
    <w:rsid w:val="00520548"/>
    <w:rsid w:val="00520899"/>
    <w:rsid w:val="0052096C"/>
    <w:rsid w:val="00520AA7"/>
    <w:rsid w:val="0052108D"/>
    <w:rsid w:val="005215F9"/>
    <w:rsid w:val="00521CA9"/>
    <w:rsid w:val="00521DBD"/>
    <w:rsid w:val="00521E75"/>
    <w:rsid w:val="00522233"/>
    <w:rsid w:val="005222D1"/>
    <w:rsid w:val="00522CB4"/>
    <w:rsid w:val="00522EF6"/>
    <w:rsid w:val="005235C1"/>
    <w:rsid w:val="00523AE7"/>
    <w:rsid w:val="00523E06"/>
    <w:rsid w:val="00525DFE"/>
    <w:rsid w:val="0052638A"/>
    <w:rsid w:val="0052640F"/>
    <w:rsid w:val="00526A0B"/>
    <w:rsid w:val="0052753C"/>
    <w:rsid w:val="005277D8"/>
    <w:rsid w:val="0053060D"/>
    <w:rsid w:val="0053080C"/>
    <w:rsid w:val="005317FB"/>
    <w:rsid w:val="005318B0"/>
    <w:rsid w:val="00531CEF"/>
    <w:rsid w:val="00532507"/>
    <w:rsid w:val="00532889"/>
    <w:rsid w:val="00533BED"/>
    <w:rsid w:val="00533D3B"/>
    <w:rsid w:val="005345DD"/>
    <w:rsid w:val="00534B7B"/>
    <w:rsid w:val="00534CAF"/>
    <w:rsid w:val="005357C3"/>
    <w:rsid w:val="005358A4"/>
    <w:rsid w:val="00536382"/>
    <w:rsid w:val="005367F9"/>
    <w:rsid w:val="005371AD"/>
    <w:rsid w:val="00537A5D"/>
    <w:rsid w:val="00540389"/>
    <w:rsid w:val="00540AF9"/>
    <w:rsid w:val="00540B7A"/>
    <w:rsid w:val="00540DC9"/>
    <w:rsid w:val="005411C6"/>
    <w:rsid w:val="005411FF"/>
    <w:rsid w:val="0054151A"/>
    <w:rsid w:val="00541AE1"/>
    <w:rsid w:val="00541B4E"/>
    <w:rsid w:val="00541F08"/>
    <w:rsid w:val="005437FD"/>
    <w:rsid w:val="00543B22"/>
    <w:rsid w:val="005441B4"/>
    <w:rsid w:val="005449EF"/>
    <w:rsid w:val="00545231"/>
    <w:rsid w:val="0054539D"/>
    <w:rsid w:val="00545E42"/>
    <w:rsid w:val="00545FA4"/>
    <w:rsid w:val="005465A1"/>
    <w:rsid w:val="0054697C"/>
    <w:rsid w:val="00546F5F"/>
    <w:rsid w:val="005472B6"/>
    <w:rsid w:val="005473DA"/>
    <w:rsid w:val="005505BB"/>
    <w:rsid w:val="0055060D"/>
    <w:rsid w:val="005513DC"/>
    <w:rsid w:val="005514C4"/>
    <w:rsid w:val="0055217A"/>
    <w:rsid w:val="00552189"/>
    <w:rsid w:val="00552764"/>
    <w:rsid w:val="005527A1"/>
    <w:rsid w:val="005533AA"/>
    <w:rsid w:val="0055398D"/>
    <w:rsid w:val="005539D7"/>
    <w:rsid w:val="00553A44"/>
    <w:rsid w:val="005544A7"/>
    <w:rsid w:val="0055460E"/>
    <w:rsid w:val="005552DF"/>
    <w:rsid w:val="00556223"/>
    <w:rsid w:val="00556A8C"/>
    <w:rsid w:val="0055713F"/>
    <w:rsid w:val="0055726A"/>
    <w:rsid w:val="00560049"/>
    <w:rsid w:val="00560A5E"/>
    <w:rsid w:val="00560B75"/>
    <w:rsid w:val="00560F69"/>
    <w:rsid w:val="005618ED"/>
    <w:rsid w:val="00561C7F"/>
    <w:rsid w:val="00562059"/>
    <w:rsid w:val="005623F0"/>
    <w:rsid w:val="00562536"/>
    <w:rsid w:val="0056317F"/>
    <w:rsid w:val="00563AB7"/>
    <w:rsid w:val="00564521"/>
    <w:rsid w:val="00564E28"/>
    <w:rsid w:val="00564EE7"/>
    <w:rsid w:val="00565A54"/>
    <w:rsid w:val="00565FAB"/>
    <w:rsid w:val="0056622C"/>
    <w:rsid w:val="0056626A"/>
    <w:rsid w:val="005674E6"/>
    <w:rsid w:val="00567C7A"/>
    <w:rsid w:val="00567DC1"/>
    <w:rsid w:val="00570169"/>
    <w:rsid w:val="005707A3"/>
    <w:rsid w:val="0057090D"/>
    <w:rsid w:val="00570AB3"/>
    <w:rsid w:val="00570D47"/>
    <w:rsid w:val="005715A1"/>
    <w:rsid w:val="0057166D"/>
    <w:rsid w:val="00571B8E"/>
    <w:rsid w:val="00571BE1"/>
    <w:rsid w:val="00571C88"/>
    <w:rsid w:val="00571D0B"/>
    <w:rsid w:val="005720EC"/>
    <w:rsid w:val="00572255"/>
    <w:rsid w:val="00572378"/>
    <w:rsid w:val="005730FE"/>
    <w:rsid w:val="005735E9"/>
    <w:rsid w:val="0057385F"/>
    <w:rsid w:val="00573B43"/>
    <w:rsid w:val="00573D46"/>
    <w:rsid w:val="005740D2"/>
    <w:rsid w:val="00574420"/>
    <w:rsid w:val="00574909"/>
    <w:rsid w:val="00575BCA"/>
    <w:rsid w:val="00577039"/>
    <w:rsid w:val="00577151"/>
    <w:rsid w:val="00577638"/>
    <w:rsid w:val="00577AF1"/>
    <w:rsid w:val="00577B08"/>
    <w:rsid w:val="00577D8A"/>
    <w:rsid w:val="005802D2"/>
    <w:rsid w:val="0058127B"/>
    <w:rsid w:val="00581596"/>
    <w:rsid w:val="005819AC"/>
    <w:rsid w:val="005819C7"/>
    <w:rsid w:val="00582A9D"/>
    <w:rsid w:val="0058395F"/>
    <w:rsid w:val="00583BEA"/>
    <w:rsid w:val="00583E4D"/>
    <w:rsid w:val="00583EFD"/>
    <w:rsid w:val="00583F3A"/>
    <w:rsid w:val="005845E7"/>
    <w:rsid w:val="005845ED"/>
    <w:rsid w:val="005848BC"/>
    <w:rsid w:val="00584F05"/>
    <w:rsid w:val="005853E9"/>
    <w:rsid w:val="00586255"/>
    <w:rsid w:val="00586CDA"/>
    <w:rsid w:val="00586D5C"/>
    <w:rsid w:val="005875D0"/>
    <w:rsid w:val="005876A9"/>
    <w:rsid w:val="00587BE2"/>
    <w:rsid w:val="00587C10"/>
    <w:rsid w:val="00590955"/>
    <w:rsid w:val="005909F0"/>
    <w:rsid w:val="00590C6B"/>
    <w:rsid w:val="00591B47"/>
    <w:rsid w:val="00592FEF"/>
    <w:rsid w:val="00593015"/>
    <w:rsid w:val="005938BB"/>
    <w:rsid w:val="00594543"/>
    <w:rsid w:val="00594A5F"/>
    <w:rsid w:val="00595043"/>
    <w:rsid w:val="00597CB0"/>
    <w:rsid w:val="005A004D"/>
    <w:rsid w:val="005A06BD"/>
    <w:rsid w:val="005A0AE0"/>
    <w:rsid w:val="005A1BF7"/>
    <w:rsid w:val="005A21B9"/>
    <w:rsid w:val="005A24E0"/>
    <w:rsid w:val="005A2806"/>
    <w:rsid w:val="005A30C0"/>
    <w:rsid w:val="005A32BA"/>
    <w:rsid w:val="005A33E3"/>
    <w:rsid w:val="005A361F"/>
    <w:rsid w:val="005A3699"/>
    <w:rsid w:val="005A3A14"/>
    <w:rsid w:val="005A42FB"/>
    <w:rsid w:val="005A45C3"/>
    <w:rsid w:val="005A4762"/>
    <w:rsid w:val="005A4CFA"/>
    <w:rsid w:val="005A57CC"/>
    <w:rsid w:val="005A5A0D"/>
    <w:rsid w:val="005A6617"/>
    <w:rsid w:val="005A661B"/>
    <w:rsid w:val="005A676C"/>
    <w:rsid w:val="005A73DE"/>
    <w:rsid w:val="005A7415"/>
    <w:rsid w:val="005A74E3"/>
    <w:rsid w:val="005A7838"/>
    <w:rsid w:val="005A7AD1"/>
    <w:rsid w:val="005A7ADE"/>
    <w:rsid w:val="005B015B"/>
    <w:rsid w:val="005B0785"/>
    <w:rsid w:val="005B11F9"/>
    <w:rsid w:val="005B1542"/>
    <w:rsid w:val="005B176C"/>
    <w:rsid w:val="005B1BDC"/>
    <w:rsid w:val="005B2431"/>
    <w:rsid w:val="005B2B1D"/>
    <w:rsid w:val="005B345D"/>
    <w:rsid w:val="005B3700"/>
    <w:rsid w:val="005B565C"/>
    <w:rsid w:val="005B613E"/>
    <w:rsid w:val="005B6276"/>
    <w:rsid w:val="005B62E3"/>
    <w:rsid w:val="005B63FC"/>
    <w:rsid w:val="005B667A"/>
    <w:rsid w:val="005B6A06"/>
    <w:rsid w:val="005B7D89"/>
    <w:rsid w:val="005C07A2"/>
    <w:rsid w:val="005C0F22"/>
    <w:rsid w:val="005C228F"/>
    <w:rsid w:val="005C25AC"/>
    <w:rsid w:val="005C25AE"/>
    <w:rsid w:val="005C282F"/>
    <w:rsid w:val="005C2B78"/>
    <w:rsid w:val="005C3381"/>
    <w:rsid w:val="005C3FC1"/>
    <w:rsid w:val="005C4A3D"/>
    <w:rsid w:val="005C5DA3"/>
    <w:rsid w:val="005C6173"/>
    <w:rsid w:val="005C69FE"/>
    <w:rsid w:val="005C6A0C"/>
    <w:rsid w:val="005C6B37"/>
    <w:rsid w:val="005C6D35"/>
    <w:rsid w:val="005D066D"/>
    <w:rsid w:val="005D0796"/>
    <w:rsid w:val="005D0845"/>
    <w:rsid w:val="005D1D3A"/>
    <w:rsid w:val="005D2370"/>
    <w:rsid w:val="005D253B"/>
    <w:rsid w:val="005D2CC5"/>
    <w:rsid w:val="005D376D"/>
    <w:rsid w:val="005D37C9"/>
    <w:rsid w:val="005D548A"/>
    <w:rsid w:val="005D5C81"/>
    <w:rsid w:val="005D7A34"/>
    <w:rsid w:val="005E03C1"/>
    <w:rsid w:val="005E06BD"/>
    <w:rsid w:val="005E0FF2"/>
    <w:rsid w:val="005E1EB5"/>
    <w:rsid w:val="005E2C11"/>
    <w:rsid w:val="005E3302"/>
    <w:rsid w:val="005E33CD"/>
    <w:rsid w:val="005E3560"/>
    <w:rsid w:val="005E3650"/>
    <w:rsid w:val="005E36EE"/>
    <w:rsid w:val="005E3CBF"/>
    <w:rsid w:val="005E4242"/>
    <w:rsid w:val="005E49CF"/>
    <w:rsid w:val="005E4B89"/>
    <w:rsid w:val="005E5F89"/>
    <w:rsid w:val="005E62CA"/>
    <w:rsid w:val="005E6445"/>
    <w:rsid w:val="005E6799"/>
    <w:rsid w:val="005E6B25"/>
    <w:rsid w:val="005E7020"/>
    <w:rsid w:val="005E7367"/>
    <w:rsid w:val="005E74A0"/>
    <w:rsid w:val="005E7565"/>
    <w:rsid w:val="005F04BB"/>
    <w:rsid w:val="005F0911"/>
    <w:rsid w:val="005F0CF3"/>
    <w:rsid w:val="005F0F79"/>
    <w:rsid w:val="005F1162"/>
    <w:rsid w:val="005F1905"/>
    <w:rsid w:val="005F2A09"/>
    <w:rsid w:val="005F3176"/>
    <w:rsid w:val="005F389F"/>
    <w:rsid w:val="005F3BE3"/>
    <w:rsid w:val="005F408D"/>
    <w:rsid w:val="005F4263"/>
    <w:rsid w:val="005F450E"/>
    <w:rsid w:val="005F4F93"/>
    <w:rsid w:val="005F5257"/>
    <w:rsid w:val="005F52E6"/>
    <w:rsid w:val="005F59A4"/>
    <w:rsid w:val="005F5B9A"/>
    <w:rsid w:val="005F5EAE"/>
    <w:rsid w:val="005F6239"/>
    <w:rsid w:val="005F63C8"/>
    <w:rsid w:val="005F6412"/>
    <w:rsid w:val="005F7BE6"/>
    <w:rsid w:val="005F7EF5"/>
    <w:rsid w:val="00600EB3"/>
    <w:rsid w:val="006016DE"/>
    <w:rsid w:val="00601B1A"/>
    <w:rsid w:val="00603130"/>
    <w:rsid w:val="0060314D"/>
    <w:rsid w:val="00603535"/>
    <w:rsid w:val="006039B4"/>
    <w:rsid w:val="00603E08"/>
    <w:rsid w:val="00603F33"/>
    <w:rsid w:val="00604466"/>
    <w:rsid w:val="006044C9"/>
    <w:rsid w:val="006048AC"/>
    <w:rsid w:val="00604B87"/>
    <w:rsid w:val="00604EE2"/>
    <w:rsid w:val="00604F02"/>
    <w:rsid w:val="00605F9D"/>
    <w:rsid w:val="00606029"/>
    <w:rsid w:val="0060655C"/>
    <w:rsid w:val="00606846"/>
    <w:rsid w:val="00606A8A"/>
    <w:rsid w:val="006075D0"/>
    <w:rsid w:val="00607DD9"/>
    <w:rsid w:val="00610238"/>
    <w:rsid w:val="0061170F"/>
    <w:rsid w:val="0061198D"/>
    <w:rsid w:val="006122D2"/>
    <w:rsid w:val="00612A62"/>
    <w:rsid w:val="00612B9D"/>
    <w:rsid w:val="00612F78"/>
    <w:rsid w:val="00612FB9"/>
    <w:rsid w:val="00613034"/>
    <w:rsid w:val="00613219"/>
    <w:rsid w:val="006143A7"/>
    <w:rsid w:val="00614904"/>
    <w:rsid w:val="00614BF4"/>
    <w:rsid w:val="00615297"/>
    <w:rsid w:val="006156AF"/>
    <w:rsid w:val="006162F1"/>
    <w:rsid w:val="006168CB"/>
    <w:rsid w:val="00616B49"/>
    <w:rsid w:val="00616C86"/>
    <w:rsid w:val="00617B71"/>
    <w:rsid w:val="00617DD1"/>
    <w:rsid w:val="00617EDC"/>
    <w:rsid w:val="00620084"/>
    <w:rsid w:val="00620AAE"/>
    <w:rsid w:val="00621586"/>
    <w:rsid w:val="00621F3C"/>
    <w:rsid w:val="00621F84"/>
    <w:rsid w:val="00622263"/>
    <w:rsid w:val="00622BFA"/>
    <w:rsid w:val="00623CCF"/>
    <w:rsid w:val="00624067"/>
    <w:rsid w:val="006250E1"/>
    <w:rsid w:val="00625589"/>
    <w:rsid w:val="00625D2C"/>
    <w:rsid w:val="006261C5"/>
    <w:rsid w:val="00626CBC"/>
    <w:rsid w:val="00627155"/>
    <w:rsid w:val="006272FC"/>
    <w:rsid w:val="006277E8"/>
    <w:rsid w:val="00627F60"/>
    <w:rsid w:val="0063015C"/>
    <w:rsid w:val="0063080F"/>
    <w:rsid w:val="00630928"/>
    <w:rsid w:val="00631005"/>
    <w:rsid w:val="0063103D"/>
    <w:rsid w:val="006312A2"/>
    <w:rsid w:val="00631508"/>
    <w:rsid w:val="00631CF5"/>
    <w:rsid w:val="0063207F"/>
    <w:rsid w:val="0063223B"/>
    <w:rsid w:val="006328FD"/>
    <w:rsid w:val="006331A8"/>
    <w:rsid w:val="0063394D"/>
    <w:rsid w:val="006346D8"/>
    <w:rsid w:val="006348BA"/>
    <w:rsid w:val="00634919"/>
    <w:rsid w:val="00634BB7"/>
    <w:rsid w:val="006350C2"/>
    <w:rsid w:val="00635C7A"/>
    <w:rsid w:val="00635CC9"/>
    <w:rsid w:val="0063600D"/>
    <w:rsid w:val="006364D2"/>
    <w:rsid w:val="00636708"/>
    <w:rsid w:val="006369CB"/>
    <w:rsid w:val="00637077"/>
    <w:rsid w:val="00637288"/>
    <w:rsid w:val="006375CF"/>
    <w:rsid w:val="00637D45"/>
    <w:rsid w:val="0064001C"/>
    <w:rsid w:val="006407AB"/>
    <w:rsid w:val="00640EE1"/>
    <w:rsid w:val="006410DC"/>
    <w:rsid w:val="006411C0"/>
    <w:rsid w:val="006413D5"/>
    <w:rsid w:val="006420BE"/>
    <w:rsid w:val="00642443"/>
    <w:rsid w:val="00642F56"/>
    <w:rsid w:val="00643DCB"/>
    <w:rsid w:val="00644924"/>
    <w:rsid w:val="00644C18"/>
    <w:rsid w:val="00644C88"/>
    <w:rsid w:val="00644CDC"/>
    <w:rsid w:val="00644D58"/>
    <w:rsid w:val="00644D8F"/>
    <w:rsid w:val="00644FBF"/>
    <w:rsid w:val="00645EC9"/>
    <w:rsid w:val="0064615F"/>
    <w:rsid w:val="006463E1"/>
    <w:rsid w:val="0064661F"/>
    <w:rsid w:val="00646E24"/>
    <w:rsid w:val="00647A0C"/>
    <w:rsid w:val="00647A64"/>
    <w:rsid w:val="00647F67"/>
    <w:rsid w:val="006505A6"/>
    <w:rsid w:val="00650916"/>
    <w:rsid w:val="00650D9D"/>
    <w:rsid w:val="00651000"/>
    <w:rsid w:val="006514D3"/>
    <w:rsid w:val="006517B0"/>
    <w:rsid w:val="00652823"/>
    <w:rsid w:val="00653406"/>
    <w:rsid w:val="00654175"/>
    <w:rsid w:val="00654186"/>
    <w:rsid w:val="00654316"/>
    <w:rsid w:val="006546AF"/>
    <w:rsid w:val="00654C8C"/>
    <w:rsid w:val="0065513A"/>
    <w:rsid w:val="00655B0D"/>
    <w:rsid w:val="00655FF2"/>
    <w:rsid w:val="00656376"/>
    <w:rsid w:val="00656605"/>
    <w:rsid w:val="006567A9"/>
    <w:rsid w:val="006579CA"/>
    <w:rsid w:val="00657DDF"/>
    <w:rsid w:val="006604DE"/>
    <w:rsid w:val="006604FB"/>
    <w:rsid w:val="00661024"/>
    <w:rsid w:val="00661EDD"/>
    <w:rsid w:val="006621BE"/>
    <w:rsid w:val="006623FD"/>
    <w:rsid w:val="00663975"/>
    <w:rsid w:val="0066401F"/>
    <w:rsid w:val="00664C74"/>
    <w:rsid w:val="00664E74"/>
    <w:rsid w:val="00665193"/>
    <w:rsid w:val="00665321"/>
    <w:rsid w:val="0066565B"/>
    <w:rsid w:val="006658FE"/>
    <w:rsid w:val="00665FB9"/>
    <w:rsid w:val="006662C3"/>
    <w:rsid w:val="00667406"/>
    <w:rsid w:val="00667CF8"/>
    <w:rsid w:val="00670BD3"/>
    <w:rsid w:val="00670F2D"/>
    <w:rsid w:val="0067170B"/>
    <w:rsid w:val="00671C14"/>
    <w:rsid w:val="00672266"/>
    <w:rsid w:val="00672F19"/>
    <w:rsid w:val="00673AC5"/>
    <w:rsid w:val="00673AE5"/>
    <w:rsid w:val="00673E4B"/>
    <w:rsid w:val="0067418E"/>
    <w:rsid w:val="00674405"/>
    <w:rsid w:val="0067472E"/>
    <w:rsid w:val="006747F3"/>
    <w:rsid w:val="00674FE5"/>
    <w:rsid w:val="0067522E"/>
    <w:rsid w:val="00675282"/>
    <w:rsid w:val="0067576D"/>
    <w:rsid w:val="00675940"/>
    <w:rsid w:val="006763E6"/>
    <w:rsid w:val="00676703"/>
    <w:rsid w:val="00676E7F"/>
    <w:rsid w:val="006771FE"/>
    <w:rsid w:val="00677A4E"/>
    <w:rsid w:val="006801C5"/>
    <w:rsid w:val="0068034D"/>
    <w:rsid w:val="0068059C"/>
    <w:rsid w:val="0068069E"/>
    <w:rsid w:val="00681678"/>
    <w:rsid w:val="006819FC"/>
    <w:rsid w:val="00681DDC"/>
    <w:rsid w:val="006822DA"/>
    <w:rsid w:val="006829D3"/>
    <w:rsid w:val="006829E7"/>
    <w:rsid w:val="0068302E"/>
    <w:rsid w:val="006835FC"/>
    <w:rsid w:val="00683BE2"/>
    <w:rsid w:val="00683FBB"/>
    <w:rsid w:val="0068407F"/>
    <w:rsid w:val="0068461D"/>
    <w:rsid w:val="006846DC"/>
    <w:rsid w:val="00684FB2"/>
    <w:rsid w:val="006853C8"/>
    <w:rsid w:val="00685708"/>
    <w:rsid w:val="00685985"/>
    <w:rsid w:val="00685B29"/>
    <w:rsid w:val="00685E5A"/>
    <w:rsid w:val="00685E98"/>
    <w:rsid w:val="0068613C"/>
    <w:rsid w:val="00686AC7"/>
    <w:rsid w:val="0069017C"/>
    <w:rsid w:val="00691005"/>
    <w:rsid w:val="0069146B"/>
    <w:rsid w:val="00691EC6"/>
    <w:rsid w:val="00693642"/>
    <w:rsid w:val="00693F80"/>
    <w:rsid w:val="0069435D"/>
    <w:rsid w:val="0069566B"/>
    <w:rsid w:val="00695A33"/>
    <w:rsid w:val="0069617A"/>
    <w:rsid w:val="006961C9"/>
    <w:rsid w:val="006969E2"/>
    <w:rsid w:val="00696B71"/>
    <w:rsid w:val="00696E56"/>
    <w:rsid w:val="0069787D"/>
    <w:rsid w:val="006A07C2"/>
    <w:rsid w:val="006A0B15"/>
    <w:rsid w:val="006A0EC7"/>
    <w:rsid w:val="006A1C9F"/>
    <w:rsid w:val="006A2C72"/>
    <w:rsid w:val="006A3A2E"/>
    <w:rsid w:val="006A456A"/>
    <w:rsid w:val="006A4A2E"/>
    <w:rsid w:val="006A4C10"/>
    <w:rsid w:val="006A4F3A"/>
    <w:rsid w:val="006A51DA"/>
    <w:rsid w:val="006A545E"/>
    <w:rsid w:val="006A5AE4"/>
    <w:rsid w:val="006A5B43"/>
    <w:rsid w:val="006A5FDB"/>
    <w:rsid w:val="006A68FE"/>
    <w:rsid w:val="006A6922"/>
    <w:rsid w:val="006A6BB4"/>
    <w:rsid w:val="006A7BE7"/>
    <w:rsid w:val="006A7CFD"/>
    <w:rsid w:val="006A7E36"/>
    <w:rsid w:val="006B0BDF"/>
    <w:rsid w:val="006B0FFB"/>
    <w:rsid w:val="006B15F9"/>
    <w:rsid w:val="006B20E7"/>
    <w:rsid w:val="006B2232"/>
    <w:rsid w:val="006B2429"/>
    <w:rsid w:val="006B274E"/>
    <w:rsid w:val="006B2818"/>
    <w:rsid w:val="006B4418"/>
    <w:rsid w:val="006B47F1"/>
    <w:rsid w:val="006B488B"/>
    <w:rsid w:val="006B4D27"/>
    <w:rsid w:val="006B5621"/>
    <w:rsid w:val="006B5DA2"/>
    <w:rsid w:val="006B6090"/>
    <w:rsid w:val="006B66ED"/>
    <w:rsid w:val="006B67C9"/>
    <w:rsid w:val="006B6C93"/>
    <w:rsid w:val="006B71A7"/>
    <w:rsid w:val="006B7F11"/>
    <w:rsid w:val="006C04F7"/>
    <w:rsid w:val="006C0914"/>
    <w:rsid w:val="006C0C60"/>
    <w:rsid w:val="006C0E1B"/>
    <w:rsid w:val="006C0EF8"/>
    <w:rsid w:val="006C14E3"/>
    <w:rsid w:val="006C2442"/>
    <w:rsid w:val="006C2B1F"/>
    <w:rsid w:val="006C2B2A"/>
    <w:rsid w:val="006C3881"/>
    <w:rsid w:val="006C39CA"/>
    <w:rsid w:val="006C3E4C"/>
    <w:rsid w:val="006C3FEF"/>
    <w:rsid w:val="006C4299"/>
    <w:rsid w:val="006C4764"/>
    <w:rsid w:val="006C4C02"/>
    <w:rsid w:val="006C51B0"/>
    <w:rsid w:val="006C6C13"/>
    <w:rsid w:val="006C6CB1"/>
    <w:rsid w:val="006C74FB"/>
    <w:rsid w:val="006C75C7"/>
    <w:rsid w:val="006D02DB"/>
    <w:rsid w:val="006D04C2"/>
    <w:rsid w:val="006D0805"/>
    <w:rsid w:val="006D0A34"/>
    <w:rsid w:val="006D0B4E"/>
    <w:rsid w:val="006D3009"/>
    <w:rsid w:val="006D3983"/>
    <w:rsid w:val="006D4DD7"/>
    <w:rsid w:val="006D4FB2"/>
    <w:rsid w:val="006D52E4"/>
    <w:rsid w:val="006D61BC"/>
    <w:rsid w:val="006D6643"/>
    <w:rsid w:val="006D6673"/>
    <w:rsid w:val="006D6874"/>
    <w:rsid w:val="006D68DF"/>
    <w:rsid w:val="006D6ADC"/>
    <w:rsid w:val="006D6C55"/>
    <w:rsid w:val="006D71FD"/>
    <w:rsid w:val="006D7344"/>
    <w:rsid w:val="006D7841"/>
    <w:rsid w:val="006D7B35"/>
    <w:rsid w:val="006D7D38"/>
    <w:rsid w:val="006D7E2E"/>
    <w:rsid w:val="006D7F37"/>
    <w:rsid w:val="006E03F6"/>
    <w:rsid w:val="006E0DA2"/>
    <w:rsid w:val="006E0FC2"/>
    <w:rsid w:val="006E16ED"/>
    <w:rsid w:val="006E1750"/>
    <w:rsid w:val="006E1780"/>
    <w:rsid w:val="006E17B3"/>
    <w:rsid w:val="006E1997"/>
    <w:rsid w:val="006E1D0C"/>
    <w:rsid w:val="006E1E10"/>
    <w:rsid w:val="006E1FC6"/>
    <w:rsid w:val="006E22FD"/>
    <w:rsid w:val="006E23FE"/>
    <w:rsid w:val="006E26B8"/>
    <w:rsid w:val="006E2C75"/>
    <w:rsid w:val="006E2E1D"/>
    <w:rsid w:val="006E305B"/>
    <w:rsid w:val="006E354A"/>
    <w:rsid w:val="006E392F"/>
    <w:rsid w:val="006E3FF9"/>
    <w:rsid w:val="006E478E"/>
    <w:rsid w:val="006E4B53"/>
    <w:rsid w:val="006E4DDA"/>
    <w:rsid w:val="006E55E0"/>
    <w:rsid w:val="006E5956"/>
    <w:rsid w:val="006E5AA4"/>
    <w:rsid w:val="006E5DB6"/>
    <w:rsid w:val="006E6110"/>
    <w:rsid w:val="006E632E"/>
    <w:rsid w:val="006E7AC3"/>
    <w:rsid w:val="006E7D80"/>
    <w:rsid w:val="006F03BD"/>
    <w:rsid w:val="006F042E"/>
    <w:rsid w:val="006F0E1D"/>
    <w:rsid w:val="006F238A"/>
    <w:rsid w:val="006F26E9"/>
    <w:rsid w:val="006F312B"/>
    <w:rsid w:val="006F3296"/>
    <w:rsid w:val="006F34AA"/>
    <w:rsid w:val="006F3C61"/>
    <w:rsid w:val="006F46F9"/>
    <w:rsid w:val="006F480B"/>
    <w:rsid w:val="006F5EB9"/>
    <w:rsid w:val="006F6010"/>
    <w:rsid w:val="006F63C2"/>
    <w:rsid w:val="006F64F8"/>
    <w:rsid w:val="006F6C78"/>
    <w:rsid w:val="006F6CB2"/>
    <w:rsid w:val="006F75AB"/>
    <w:rsid w:val="006F7902"/>
    <w:rsid w:val="006F7A74"/>
    <w:rsid w:val="007007C9"/>
    <w:rsid w:val="00700C2C"/>
    <w:rsid w:val="00701219"/>
    <w:rsid w:val="007026E9"/>
    <w:rsid w:val="007032FF"/>
    <w:rsid w:val="0070389D"/>
    <w:rsid w:val="00703E90"/>
    <w:rsid w:val="00704019"/>
    <w:rsid w:val="0070432E"/>
    <w:rsid w:val="00704814"/>
    <w:rsid w:val="00704911"/>
    <w:rsid w:val="00704B97"/>
    <w:rsid w:val="00704DD9"/>
    <w:rsid w:val="00705214"/>
    <w:rsid w:val="0070544F"/>
    <w:rsid w:val="007058F7"/>
    <w:rsid w:val="0070685A"/>
    <w:rsid w:val="007068CE"/>
    <w:rsid w:val="00706920"/>
    <w:rsid w:val="00706A5D"/>
    <w:rsid w:val="00706F89"/>
    <w:rsid w:val="00707EC2"/>
    <w:rsid w:val="00710B3C"/>
    <w:rsid w:val="00710CF2"/>
    <w:rsid w:val="00711048"/>
    <w:rsid w:val="007113CF"/>
    <w:rsid w:val="00711940"/>
    <w:rsid w:val="0071237B"/>
    <w:rsid w:val="00712CB8"/>
    <w:rsid w:val="0071411A"/>
    <w:rsid w:val="0071498B"/>
    <w:rsid w:val="00714B27"/>
    <w:rsid w:val="0071512F"/>
    <w:rsid w:val="00715B49"/>
    <w:rsid w:val="00715CEC"/>
    <w:rsid w:val="00716D5F"/>
    <w:rsid w:val="00716E0D"/>
    <w:rsid w:val="00716E5F"/>
    <w:rsid w:val="00716EB1"/>
    <w:rsid w:val="007172DE"/>
    <w:rsid w:val="0072030F"/>
    <w:rsid w:val="00720BB7"/>
    <w:rsid w:val="00720C17"/>
    <w:rsid w:val="00720CD0"/>
    <w:rsid w:val="00720DA6"/>
    <w:rsid w:val="00721816"/>
    <w:rsid w:val="00722208"/>
    <w:rsid w:val="00722855"/>
    <w:rsid w:val="0072357E"/>
    <w:rsid w:val="007242AA"/>
    <w:rsid w:val="00724433"/>
    <w:rsid w:val="0072452B"/>
    <w:rsid w:val="007251EE"/>
    <w:rsid w:val="00725255"/>
    <w:rsid w:val="007268A2"/>
    <w:rsid w:val="00727DE6"/>
    <w:rsid w:val="0073066E"/>
    <w:rsid w:val="00730695"/>
    <w:rsid w:val="007306A0"/>
    <w:rsid w:val="00730E57"/>
    <w:rsid w:val="007319C2"/>
    <w:rsid w:val="00732172"/>
    <w:rsid w:val="00732ABE"/>
    <w:rsid w:val="00733ECB"/>
    <w:rsid w:val="0073419C"/>
    <w:rsid w:val="00734B53"/>
    <w:rsid w:val="007357AD"/>
    <w:rsid w:val="00735E1D"/>
    <w:rsid w:val="0073631C"/>
    <w:rsid w:val="00736428"/>
    <w:rsid w:val="007366AC"/>
    <w:rsid w:val="00736A06"/>
    <w:rsid w:val="00737A6E"/>
    <w:rsid w:val="00740C89"/>
    <w:rsid w:val="00740E26"/>
    <w:rsid w:val="00741B66"/>
    <w:rsid w:val="00741C5D"/>
    <w:rsid w:val="00742CB6"/>
    <w:rsid w:val="00742EF1"/>
    <w:rsid w:val="007430BD"/>
    <w:rsid w:val="007436C5"/>
    <w:rsid w:val="00743A8B"/>
    <w:rsid w:val="00743FFE"/>
    <w:rsid w:val="007441A1"/>
    <w:rsid w:val="00744800"/>
    <w:rsid w:val="007452C0"/>
    <w:rsid w:val="00747310"/>
    <w:rsid w:val="00747580"/>
    <w:rsid w:val="00747914"/>
    <w:rsid w:val="00747E5A"/>
    <w:rsid w:val="00750332"/>
    <w:rsid w:val="00750599"/>
    <w:rsid w:val="007505AC"/>
    <w:rsid w:val="00750A5A"/>
    <w:rsid w:val="00750B8A"/>
    <w:rsid w:val="0075121D"/>
    <w:rsid w:val="00751259"/>
    <w:rsid w:val="00751333"/>
    <w:rsid w:val="00751B90"/>
    <w:rsid w:val="00751EE6"/>
    <w:rsid w:val="007525E1"/>
    <w:rsid w:val="00752991"/>
    <w:rsid w:val="00752F98"/>
    <w:rsid w:val="007537FB"/>
    <w:rsid w:val="00753C1D"/>
    <w:rsid w:val="00753C25"/>
    <w:rsid w:val="0075411E"/>
    <w:rsid w:val="00754B5A"/>
    <w:rsid w:val="00754D09"/>
    <w:rsid w:val="00755A41"/>
    <w:rsid w:val="00755C33"/>
    <w:rsid w:val="00755D96"/>
    <w:rsid w:val="00756309"/>
    <w:rsid w:val="00757174"/>
    <w:rsid w:val="0075772E"/>
    <w:rsid w:val="00757B1D"/>
    <w:rsid w:val="00757D5F"/>
    <w:rsid w:val="0076071D"/>
    <w:rsid w:val="00760BD2"/>
    <w:rsid w:val="00761B01"/>
    <w:rsid w:val="00761D03"/>
    <w:rsid w:val="00762B33"/>
    <w:rsid w:val="00762D9A"/>
    <w:rsid w:val="00762F3D"/>
    <w:rsid w:val="00762F74"/>
    <w:rsid w:val="00763748"/>
    <w:rsid w:val="00763BDB"/>
    <w:rsid w:val="0076497B"/>
    <w:rsid w:val="00764BE4"/>
    <w:rsid w:val="00765379"/>
    <w:rsid w:val="00766BD3"/>
    <w:rsid w:val="00766FF0"/>
    <w:rsid w:val="00767946"/>
    <w:rsid w:val="00767B86"/>
    <w:rsid w:val="00767E8B"/>
    <w:rsid w:val="00770296"/>
    <w:rsid w:val="007703CE"/>
    <w:rsid w:val="00770612"/>
    <w:rsid w:val="00770A8F"/>
    <w:rsid w:val="007711CE"/>
    <w:rsid w:val="007713D8"/>
    <w:rsid w:val="007719E4"/>
    <w:rsid w:val="0077206C"/>
    <w:rsid w:val="007721AA"/>
    <w:rsid w:val="00772437"/>
    <w:rsid w:val="00772BDB"/>
    <w:rsid w:val="00772E4F"/>
    <w:rsid w:val="00772F85"/>
    <w:rsid w:val="00773449"/>
    <w:rsid w:val="00774165"/>
    <w:rsid w:val="00774828"/>
    <w:rsid w:val="0077556C"/>
    <w:rsid w:val="007756F6"/>
    <w:rsid w:val="00775891"/>
    <w:rsid w:val="00775B90"/>
    <w:rsid w:val="00776567"/>
    <w:rsid w:val="007765B6"/>
    <w:rsid w:val="007768E4"/>
    <w:rsid w:val="00776F4A"/>
    <w:rsid w:val="007806B4"/>
    <w:rsid w:val="00780A41"/>
    <w:rsid w:val="00780BD0"/>
    <w:rsid w:val="00781DF2"/>
    <w:rsid w:val="00782887"/>
    <w:rsid w:val="00782AE5"/>
    <w:rsid w:val="00782E84"/>
    <w:rsid w:val="007830CB"/>
    <w:rsid w:val="0078336F"/>
    <w:rsid w:val="00783BD2"/>
    <w:rsid w:val="00783BD5"/>
    <w:rsid w:val="007840AC"/>
    <w:rsid w:val="0078484C"/>
    <w:rsid w:val="00785940"/>
    <w:rsid w:val="00785E04"/>
    <w:rsid w:val="00786E65"/>
    <w:rsid w:val="007877CC"/>
    <w:rsid w:val="007878C5"/>
    <w:rsid w:val="00790417"/>
    <w:rsid w:val="007906AD"/>
    <w:rsid w:val="007906E5"/>
    <w:rsid w:val="00790A57"/>
    <w:rsid w:val="00790A58"/>
    <w:rsid w:val="00790B2D"/>
    <w:rsid w:val="00791482"/>
    <w:rsid w:val="007914F0"/>
    <w:rsid w:val="00791593"/>
    <w:rsid w:val="00791C8E"/>
    <w:rsid w:val="00792709"/>
    <w:rsid w:val="00792C56"/>
    <w:rsid w:val="00792FCA"/>
    <w:rsid w:val="0079319B"/>
    <w:rsid w:val="007931E0"/>
    <w:rsid w:val="00793CE9"/>
    <w:rsid w:val="00793EC8"/>
    <w:rsid w:val="00794232"/>
    <w:rsid w:val="00794A4A"/>
    <w:rsid w:val="00794DF5"/>
    <w:rsid w:val="007951A2"/>
    <w:rsid w:val="00795D09"/>
    <w:rsid w:val="00795D87"/>
    <w:rsid w:val="00795F4A"/>
    <w:rsid w:val="00796564"/>
    <w:rsid w:val="00796A3F"/>
    <w:rsid w:val="007978BA"/>
    <w:rsid w:val="00797C59"/>
    <w:rsid w:val="00797CB3"/>
    <w:rsid w:val="007A0317"/>
    <w:rsid w:val="007A1248"/>
    <w:rsid w:val="007A15F2"/>
    <w:rsid w:val="007A1D58"/>
    <w:rsid w:val="007A265B"/>
    <w:rsid w:val="007A2942"/>
    <w:rsid w:val="007A29C5"/>
    <w:rsid w:val="007A3120"/>
    <w:rsid w:val="007A33BC"/>
    <w:rsid w:val="007A3F1B"/>
    <w:rsid w:val="007A4144"/>
    <w:rsid w:val="007A46F1"/>
    <w:rsid w:val="007A4D77"/>
    <w:rsid w:val="007A4EA1"/>
    <w:rsid w:val="007A5684"/>
    <w:rsid w:val="007A5C86"/>
    <w:rsid w:val="007A6DCF"/>
    <w:rsid w:val="007A6EA6"/>
    <w:rsid w:val="007A701A"/>
    <w:rsid w:val="007A74F7"/>
    <w:rsid w:val="007A7E57"/>
    <w:rsid w:val="007B0062"/>
    <w:rsid w:val="007B029F"/>
    <w:rsid w:val="007B15AB"/>
    <w:rsid w:val="007B2050"/>
    <w:rsid w:val="007B2451"/>
    <w:rsid w:val="007B2C3B"/>
    <w:rsid w:val="007B3B98"/>
    <w:rsid w:val="007B3F9B"/>
    <w:rsid w:val="007B403D"/>
    <w:rsid w:val="007B4171"/>
    <w:rsid w:val="007B4408"/>
    <w:rsid w:val="007B50BE"/>
    <w:rsid w:val="007B5612"/>
    <w:rsid w:val="007B5A1F"/>
    <w:rsid w:val="007B5AD8"/>
    <w:rsid w:val="007B5DBE"/>
    <w:rsid w:val="007B5EDD"/>
    <w:rsid w:val="007B66C4"/>
    <w:rsid w:val="007B6F2C"/>
    <w:rsid w:val="007B6FD2"/>
    <w:rsid w:val="007B70CB"/>
    <w:rsid w:val="007B7828"/>
    <w:rsid w:val="007B7F81"/>
    <w:rsid w:val="007C0251"/>
    <w:rsid w:val="007C048D"/>
    <w:rsid w:val="007C0493"/>
    <w:rsid w:val="007C070F"/>
    <w:rsid w:val="007C08A2"/>
    <w:rsid w:val="007C0A0D"/>
    <w:rsid w:val="007C15A0"/>
    <w:rsid w:val="007C18B8"/>
    <w:rsid w:val="007C1CDB"/>
    <w:rsid w:val="007C2277"/>
    <w:rsid w:val="007C2A7B"/>
    <w:rsid w:val="007C2E47"/>
    <w:rsid w:val="007C49B5"/>
    <w:rsid w:val="007C4CC0"/>
    <w:rsid w:val="007C54ED"/>
    <w:rsid w:val="007C5779"/>
    <w:rsid w:val="007C59AF"/>
    <w:rsid w:val="007C68A6"/>
    <w:rsid w:val="007C6A92"/>
    <w:rsid w:val="007C6E93"/>
    <w:rsid w:val="007C7100"/>
    <w:rsid w:val="007C78FD"/>
    <w:rsid w:val="007C7930"/>
    <w:rsid w:val="007D1230"/>
    <w:rsid w:val="007D12E2"/>
    <w:rsid w:val="007D14BC"/>
    <w:rsid w:val="007D1846"/>
    <w:rsid w:val="007D198C"/>
    <w:rsid w:val="007D1CD1"/>
    <w:rsid w:val="007D200D"/>
    <w:rsid w:val="007D2515"/>
    <w:rsid w:val="007D2F98"/>
    <w:rsid w:val="007D3365"/>
    <w:rsid w:val="007D3FC5"/>
    <w:rsid w:val="007D5175"/>
    <w:rsid w:val="007D5BC8"/>
    <w:rsid w:val="007D60E1"/>
    <w:rsid w:val="007D60FE"/>
    <w:rsid w:val="007E004A"/>
    <w:rsid w:val="007E0A13"/>
    <w:rsid w:val="007E19A4"/>
    <w:rsid w:val="007E19B8"/>
    <w:rsid w:val="007E1F02"/>
    <w:rsid w:val="007E275E"/>
    <w:rsid w:val="007E2A41"/>
    <w:rsid w:val="007E49BA"/>
    <w:rsid w:val="007E49F5"/>
    <w:rsid w:val="007E5447"/>
    <w:rsid w:val="007E5585"/>
    <w:rsid w:val="007E6D41"/>
    <w:rsid w:val="007E6DA2"/>
    <w:rsid w:val="007F0104"/>
    <w:rsid w:val="007F137A"/>
    <w:rsid w:val="007F1E0F"/>
    <w:rsid w:val="007F204A"/>
    <w:rsid w:val="007F2E04"/>
    <w:rsid w:val="007F31ED"/>
    <w:rsid w:val="007F3D4E"/>
    <w:rsid w:val="007F3FAC"/>
    <w:rsid w:val="007F4834"/>
    <w:rsid w:val="007F4B63"/>
    <w:rsid w:val="007F4ED7"/>
    <w:rsid w:val="007F52A3"/>
    <w:rsid w:val="007F5449"/>
    <w:rsid w:val="007F5EA7"/>
    <w:rsid w:val="007F6896"/>
    <w:rsid w:val="007F69F7"/>
    <w:rsid w:val="007F6A23"/>
    <w:rsid w:val="007F73B3"/>
    <w:rsid w:val="00800428"/>
    <w:rsid w:val="008007C2"/>
    <w:rsid w:val="008013D1"/>
    <w:rsid w:val="00801757"/>
    <w:rsid w:val="00802635"/>
    <w:rsid w:val="00802659"/>
    <w:rsid w:val="00802A7D"/>
    <w:rsid w:val="00802B33"/>
    <w:rsid w:val="00803136"/>
    <w:rsid w:val="008034E3"/>
    <w:rsid w:val="00803BEC"/>
    <w:rsid w:val="00803CC1"/>
    <w:rsid w:val="00803CFB"/>
    <w:rsid w:val="00803E23"/>
    <w:rsid w:val="00804220"/>
    <w:rsid w:val="008043B9"/>
    <w:rsid w:val="008054FA"/>
    <w:rsid w:val="00805B2E"/>
    <w:rsid w:val="00806183"/>
    <w:rsid w:val="00806602"/>
    <w:rsid w:val="00807433"/>
    <w:rsid w:val="0080744A"/>
    <w:rsid w:val="008077D6"/>
    <w:rsid w:val="00807B88"/>
    <w:rsid w:val="00810110"/>
    <w:rsid w:val="008106BB"/>
    <w:rsid w:val="00810BCD"/>
    <w:rsid w:val="0081114C"/>
    <w:rsid w:val="008117A1"/>
    <w:rsid w:val="0081193E"/>
    <w:rsid w:val="00811AF3"/>
    <w:rsid w:val="00811CFE"/>
    <w:rsid w:val="00811F9D"/>
    <w:rsid w:val="008129B9"/>
    <w:rsid w:val="00812B70"/>
    <w:rsid w:val="00813074"/>
    <w:rsid w:val="008158B3"/>
    <w:rsid w:val="00815A53"/>
    <w:rsid w:val="00815C4D"/>
    <w:rsid w:val="008160A4"/>
    <w:rsid w:val="008170BE"/>
    <w:rsid w:val="00817698"/>
    <w:rsid w:val="00817BC7"/>
    <w:rsid w:val="00817F9D"/>
    <w:rsid w:val="008207AA"/>
    <w:rsid w:val="00820D34"/>
    <w:rsid w:val="00821F20"/>
    <w:rsid w:val="00822885"/>
    <w:rsid w:val="008228E8"/>
    <w:rsid w:val="00822E12"/>
    <w:rsid w:val="00823034"/>
    <w:rsid w:val="008231FC"/>
    <w:rsid w:val="0082373E"/>
    <w:rsid w:val="0082455E"/>
    <w:rsid w:val="008246A9"/>
    <w:rsid w:val="00824C86"/>
    <w:rsid w:val="008255CA"/>
    <w:rsid w:val="00825654"/>
    <w:rsid w:val="0082573B"/>
    <w:rsid w:val="00825D54"/>
    <w:rsid w:val="00826120"/>
    <w:rsid w:val="008261F7"/>
    <w:rsid w:val="008278A5"/>
    <w:rsid w:val="008278F7"/>
    <w:rsid w:val="00827B6E"/>
    <w:rsid w:val="00827CA4"/>
    <w:rsid w:val="0083122E"/>
    <w:rsid w:val="0083160C"/>
    <w:rsid w:val="0083168E"/>
    <w:rsid w:val="00831DFA"/>
    <w:rsid w:val="00831FFE"/>
    <w:rsid w:val="00832DB3"/>
    <w:rsid w:val="00832EF8"/>
    <w:rsid w:val="008334A7"/>
    <w:rsid w:val="00833954"/>
    <w:rsid w:val="00833C7E"/>
    <w:rsid w:val="00834103"/>
    <w:rsid w:val="008349D6"/>
    <w:rsid w:val="008352A5"/>
    <w:rsid w:val="00835C90"/>
    <w:rsid w:val="00835D80"/>
    <w:rsid w:val="00835E1E"/>
    <w:rsid w:val="008363C2"/>
    <w:rsid w:val="00836A9E"/>
    <w:rsid w:val="00836BBD"/>
    <w:rsid w:val="00837097"/>
    <w:rsid w:val="008371CD"/>
    <w:rsid w:val="00837271"/>
    <w:rsid w:val="00837609"/>
    <w:rsid w:val="008377D0"/>
    <w:rsid w:val="00840141"/>
    <w:rsid w:val="008408A6"/>
    <w:rsid w:val="00840A25"/>
    <w:rsid w:val="00840DDD"/>
    <w:rsid w:val="00841360"/>
    <w:rsid w:val="008415ED"/>
    <w:rsid w:val="008417EB"/>
    <w:rsid w:val="00841E3F"/>
    <w:rsid w:val="00842AB2"/>
    <w:rsid w:val="00842DAC"/>
    <w:rsid w:val="00844210"/>
    <w:rsid w:val="008443AB"/>
    <w:rsid w:val="00844928"/>
    <w:rsid w:val="00844CFF"/>
    <w:rsid w:val="0084583A"/>
    <w:rsid w:val="0084659A"/>
    <w:rsid w:val="008468F1"/>
    <w:rsid w:val="00846F67"/>
    <w:rsid w:val="00847FDB"/>
    <w:rsid w:val="00850451"/>
    <w:rsid w:val="00850D70"/>
    <w:rsid w:val="0085115D"/>
    <w:rsid w:val="00851520"/>
    <w:rsid w:val="00851809"/>
    <w:rsid w:val="00852209"/>
    <w:rsid w:val="00853319"/>
    <w:rsid w:val="008533DC"/>
    <w:rsid w:val="00853C64"/>
    <w:rsid w:val="0085411E"/>
    <w:rsid w:val="00854240"/>
    <w:rsid w:val="00854814"/>
    <w:rsid w:val="00854AFA"/>
    <w:rsid w:val="00854DC1"/>
    <w:rsid w:val="00855A2C"/>
    <w:rsid w:val="00855C2C"/>
    <w:rsid w:val="00855C59"/>
    <w:rsid w:val="00855E5B"/>
    <w:rsid w:val="00856148"/>
    <w:rsid w:val="008569AC"/>
    <w:rsid w:val="0085757E"/>
    <w:rsid w:val="00857C62"/>
    <w:rsid w:val="00860596"/>
    <w:rsid w:val="00860BD6"/>
    <w:rsid w:val="00861595"/>
    <w:rsid w:val="00862505"/>
    <w:rsid w:val="00862895"/>
    <w:rsid w:val="00862FCC"/>
    <w:rsid w:val="0086353D"/>
    <w:rsid w:val="00863FEC"/>
    <w:rsid w:val="0086400B"/>
    <w:rsid w:val="00864657"/>
    <w:rsid w:val="00864B0F"/>
    <w:rsid w:val="00864E9D"/>
    <w:rsid w:val="00865041"/>
    <w:rsid w:val="00865719"/>
    <w:rsid w:val="00865741"/>
    <w:rsid w:val="00865DCD"/>
    <w:rsid w:val="00866E0F"/>
    <w:rsid w:val="00866EDA"/>
    <w:rsid w:val="008672BB"/>
    <w:rsid w:val="00867A99"/>
    <w:rsid w:val="008704F8"/>
    <w:rsid w:val="00870577"/>
    <w:rsid w:val="008706A4"/>
    <w:rsid w:val="00870FBE"/>
    <w:rsid w:val="008717B4"/>
    <w:rsid w:val="00872065"/>
    <w:rsid w:val="008724EB"/>
    <w:rsid w:val="00872817"/>
    <w:rsid w:val="00872A90"/>
    <w:rsid w:val="008730D3"/>
    <w:rsid w:val="00873986"/>
    <w:rsid w:val="00874302"/>
    <w:rsid w:val="0087454B"/>
    <w:rsid w:val="00874D43"/>
    <w:rsid w:val="00874E53"/>
    <w:rsid w:val="00874FE5"/>
    <w:rsid w:val="00875B87"/>
    <w:rsid w:val="00875EAD"/>
    <w:rsid w:val="008760EE"/>
    <w:rsid w:val="00876157"/>
    <w:rsid w:val="00876380"/>
    <w:rsid w:val="0087659E"/>
    <w:rsid w:val="00876BE3"/>
    <w:rsid w:val="008775FA"/>
    <w:rsid w:val="008776D1"/>
    <w:rsid w:val="0087777F"/>
    <w:rsid w:val="0087780B"/>
    <w:rsid w:val="008803BF"/>
    <w:rsid w:val="0088061A"/>
    <w:rsid w:val="00880975"/>
    <w:rsid w:val="00880E26"/>
    <w:rsid w:val="008814E3"/>
    <w:rsid w:val="008820E0"/>
    <w:rsid w:val="00882318"/>
    <w:rsid w:val="00882B2C"/>
    <w:rsid w:val="00882C7D"/>
    <w:rsid w:val="00882C86"/>
    <w:rsid w:val="00882FB3"/>
    <w:rsid w:val="00883322"/>
    <w:rsid w:val="00884DAA"/>
    <w:rsid w:val="0088566C"/>
    <w:rsid w:val="00885708"/>
    <w:rsid w:val="00885B9A"/>
    <w:rsid w:val="008874F7"/>
    <w:rsid w:val="0088757A"/>
    <w:rsid w:val="00887CD2"/>
    <w:rsid w:val="00890703"/>
    <w:rsid w:val="0089074F"/>
    <w:rsid w:val="00890864"/>
    <w:rsid w:val="008908A7"/>
    <w:rsid w:val="00890BFC"/>
    <w:rsid w:val="00891235"/>
    <w:rsid w:val="008916C2"/>
    <w:rsid w:val="00892480"/>
    <w:rsid w:val="0089269B"/>
    <w:rsid w:val="00892821"/>
    <w:rsid w:val="008930A7"/>
    <w:rsid w:val="00893371"/>
    <w:rsid w:val="008937BE"/>
    <w:rsid w:val="008938EA"/>
    <w:rsid w:val="00894C2E"/>
    <w:rsid w:val="00894CE6"/>
    <w:rsid w:val="008950B1"/>
    <w:rsid w:val="008950E1"/>
    <w:rsid w:val="0089516F"/>
    <w:rsid w:val="0089546B"/>
    <w:rsid w:val="0089594A"/>
    <w:rsid w:val="00895B7E"/>
    <w:rsid w:val="008963F2"/>
    <w:rsid w:val="0089666E"/>
    <w:rsid w:val="00897819"/>
    <w:rsid w:val="00897CD3"/>
    <w:rsid w:val="008A03F7"/>
    <w:rsid w:val="008A1714"/>
    <w:rsid w:val="008A1856"/>
    <w:rsid w:val="008A1B9B"/>
    <w:rsid w:val="008A1DEA"/>
    <w:rsid w:val="008A1F73"/>
    <w:rsid w:val="008A1F85"/>
    <w:rsid w:val="008A31AC"/>
    <w:rsid w:val="008A3F35"/>
    <w:rsid w:val="008A4334"/>
    <w:rsid w:val="008A474D"/>
    <w:rsid w:val="008A4946"/>
    <w:rsid w:val="008A4F42"/>
    <w:rsid w:val="008A5900"/>
    <w:rsid w:val="008A5EDB"/>
    <w:rsid w:val="008A6529"/>
    <w:rsid w:val="008A66CF"/>
    <w:rsid w:val="008A6793"/>
    <w:rsid w:val="008A6C21"/>
    <w:rsid w:val="008A6C9B"/>
    <w:rsid w:val="008A6D20"/>
    <w:rsid w:val="008A6FE0"/>
    <w:rsid w:val="008A7249"/>
    <w:rsid w:val="008A7EF6"/>
    <w:rsid w:val="008B095C"/>
    <w:rsid w:val="008B0B5E"/>
    <w:rsid w:val="008B0D01"/>
    <w:rsid w:val="008B213B"/>
    <w:rsid w:val="008B2461"/>
    <w:rsid w:val="008B24E0"/>
    <w:rsid w:val="008B2B66"/>
    <w:rsid w:val="008B3234"/>
    <w:rsid w:val="008B377D"/>
    <w:rsid w:val="008B37CD"/>
    <w:rsid w:val="008B3F74"/>
    <w:rsid w:val="008B451B"/>
    <w:rsid w:val="008B461E"/>
    <w:rsid w:val="008B4FCE"/>
    <w:rsid w:val="008B5256"/>
    <w:rsid w:val="008B5BE3"/>
    <w:rsid w:val="008B5BEA"/>
    <w:rsid w:val="008B5E76"/>
    <w:rsid w:val="008B67A4"/>
    <w:rsid w:val="008B6D39"/>
    <w:rsid w:val="008B6D73"/>
    <w:rsid w:val="008B6EC5"/>
    <w:rsid w:val="008B71FE"/>
    <w:rsid w:val="008B7C41"/>
    <w:rsid w:val="008B7DB2"/>
    <w:rsid w:val="008C0221"/>
    <w:rsid w:val="008C0330"/>
    <w:rsid w:val="008C05DC"/>
    <w:rsid w:val="008C0771"/>
    <w:rsid w:val="008C104E"/>
    <w:rsid w:val="008C1410"/>
    <w:rsid w:val="008C14A2"/>
    <w:rsid w:val="008C14B6"/>
    <w:rsid w:val="008C163A"/>
    <w:rsid w:val="008C1D62"/>
    <w:rsid w:val="008C267E"/>
    <w:rsid w:val="008C2E77"/>
    <w:rsid w:val="008C3455"/>
    <w:rsid w:val="008C3A6B"/>
    <w:rsid w:val="008C3FA9"/>
    <w:rsid w:val="008C4A20"/>
    <w:rsid w:val="008C56A0"/>
    <w:rsid w:val="008C6015"/>
    <w:rsid w:val="008C668B"/>
    <w:rsid w:val="008C6CD7"/>
    <w:rsid w:val="008D0D61"/>
    <w:rsid w:val="008D1286"/>
    <w:rsid w:val="008D18BF"/>
    <w:rsid w:val="008D1D76"/>
    <w:rsid w:val="008D2A68"/>
    <w:rsid w:val="008D2D46"/>
    <w:rsid w:val="008D2D8E"/>
    <w:rsid w:val="008D37D6"/>
    <w:rsid w:val="008D42BD"/>
    <w:rsid w:val="008D519D"/>
    <w:rsid w:val="008D5324"/>
    <w:rsid w:val="008D557A"/>
    <w:rsid w:val="008D60AA"/>
    <w:rsid w:val="008D628E"/>
    <w:rsid w:val="008D694D"/>
    <w:rsid w:val="008D6A6B"/>
    <w:rsid w:val="008D711B"/>
    <w:rsid w:val="008D74B6"/>
    <w:rsid w:val="008D754A"/>
    <w:rsid w:val="008E260F"/>
    <w:rsid w:val="008E34A8"/>
    <w:rsid w:val="008E3B80"/>
    <w:rsid w:val="008E3C3B"/>
    <w:rsid w:val="008E4726"/>
    <w:rsid w:val="008E4B0A"/>
    <w:rsid w:val="008E4F6E"/>
    <w:rsid w:val="008E53CB"/>
    <w:rsid w:val="008E5C3F"/>
    <w:rsid w:val="008E64BA"/>
    <w:rsid w:val="008E64CF"/>
    <w:rsid w:val="008E6AE4"/>
    <w:rsid w:val="008E6BDB"/>
    <w:rsid w:val="008E794E"/>
    <w:rsid w:val="008F0942"/>
    <w:rsid w:val="008F1024"/>
    <w:rsid w:val="008F1707"/>
    <w:rsid w:val="008F1BC0"/>
    <w:rsid w:val="008F22C4"/>
    <w:rsid w:val="008F2C2E"/>
    <w:rsid w:val="008F31DF"/>
    <w:rsid w:val="008F341C"/>
    <w:rsid w:val="008F345C"/>
    <w:rsid w:val="008F3A74"/>
    <w:rsid w:val="008F3C64"/>
    <w:rsid w:val="008F41B7"/>
    <w:rsid w:val="008F5C8C"/>
    <w:rsid w:val="008F609E"/>
    <w:rsid w:val="008F643A"/>
    <w:rsid w:val="008F66B9"/>
    <w:rsid w:val="008F68FA"/>
    <w:rsid w:val="008F69DD"/>
    <w:rsid w:val="008F6FDA"/>
    <w:rsid w:val="008F7019"/>
    <w:rsid w:val="008F7390"/>
    <w:rsid w:val="008F77FF"/>
    <w:rsid w:val="008F7A13"/>
    <w:rsid w:val="008F7B51"/>
    <w:rsid w:val="009003A1"/>
    <w:rsid w:val="009003CF"/>
    <w:rsid w:val="009011D6"/>
    <w:rsid w:val="00901251"/>
    <w:rsid w:val="0090126F"/>
    <w:rsid w:val="00901395"/>
    <w:rsid w:val="009028C0"/>
    <w:rsid w:val="00902E2E"/>
    <w:rsid w:val="0090425B"/>
    <w:rsid w:val="00904948"/>
    <w:rsid w:val="00904970"/>
    <w:rsid w:val="00904B58"/>
    <w:rsid w:val="00905149"/>
    <w:rsid w:val="009054C8"/>
    <w:rsid w:val="00905E15"/>
    <w:rsid w:val="00906C00"/>
    <w:rsid w:val="00907793"/>
    <w:rsid w:val="00907DD7"/>
    <w:rsid w:val="00907E32"/>
    <w:rsid w:val="00907F6D"/>
    <w:rsid w:val="00910244"/>
    <w:rsid w:val="0091089D"/>
    <w:rsid w:val="00910C76"/>
    <w:rsid w:val="00910F85"/>
    <w:rsid w:val="00911DD3"/>
    <w:rsid w:val="009121E2"/>
    <w:rsid w:val="009126A9"/>
    <w:rsid w:val="00913242"/>
    <w:rsid w:val="00913BEA"/>
    <w:rsid w:val="00913C96"/>
    <w:rsid w:val="00913DC4"/>
    <w:rsid w:val="00913E9F"/>
    <w:rsid w:val="009146DB"/>
    <w:rsid w:val="00915AA5"/>
    <w:rsid w:val="00915B6B"/>
    <w:rsid w:val="00915B6E"/>
    <w:rsid w:val="00915D9A"/>
    <w:rsid w:val="00916D24"/>
    <w:rsid w:val="00917516"/>
    <w:rsid w:val="0091762B"/>
    <w:rsid w:val="0092013A"/>
    <w:rsid w:val="00921452"/>
    <w:rsid w:val="009218F1"/>
    <w:rsid w:val="00921EC0"/>
    <w:rsid w:val="00922FB6"/>
    <w:rsid w:val="0092304B"/>
    <w:rsid w:val="00923060"/>
    <w:rsid w:val="009231A5"/>
    <w:rsid w:val="009244B5"/>
    <w:rsid w:val="00924B97"/>
    <w:rsid w:val="00924BCA"/>
    <w:rsid w:val="00925743"/>
    <w:rsid w:val="00925A05"/>
    <w:rsid w:val="00926819"/>
    <w:rsid w:val="00926B05"/>
    <w:rsid w:val="009270BC"/>
    <w:rsid w:val="009271B4"/>
    <w:rsid w:val="00927C18"/>
    <w:rsid w:val="00927F21"/>
    <w:rsid w:val="009300B5"/>
    <w:rsid w:val="009304F0"/>
    <w:rsid w:val="00930C3C"/>
    <w:rsid w:val="00930DDA"/>
    <w:rsid w:val="00931039"/>
    <w:rsid w:val="009312E3"/>
    <w:rsid w:val="0093204D"/>
    <w:rsid w:val="00932882"/>
    <w:rsid w:val="00933F78"/>
    <w:rsid w:val="00934014"/>
    <w:rsid w:val="0093501C"/>
    <w:rsid w:val="009362D5"/>
    <w:rsid w:val="009364D5"/>
    <w:rsid w:val="00936A8F"/>
    <w:rsid w:val="0093775F"/>
    <w:rsid w:val="00937AC5"/>
    <w:rsid w:val="00937C37"/>
    <w:rsid w:val="00937D8B"/>
    <w:rsid w:val="00937FDA"/>
    <w:rsid w:val="00937FE3"/>
    <w:rsid w:val="00940D19"/>
    <w:rsid w:val="009410E8"/>
    <w:rsid w:val="00941FA1"/>
    <w:rsid w:val="00942362"/>
    <w:rsid w:val="00942783"/>
    <w:rsid w:val="00942983"/>
    <w:rsid w:val="0094317D"/>
    <w:rsid w:val="00943808"/>
    <w:rsid w:val="00943EB9"/>
    <w:rsid w:val="00944BA6"/>
    <w:rsid w:val="00944D20"/>
    <w:rsid w:val="0094579A"/>
    <w:rsid w:val="00945C5F"/>
    <w:rsid w:val="00946744"/>
    <w:rsid w:val="00946A64"/>
    <w:rsid w:val="00946BA8"/>
    <w:rsid w:val="009479D9"/>
    <w:rsid w:val="00950B9E"/>
    <w:rsid w:val="009519A3"/>
    <w:rsid w:val="00951F9E"/>
    <w:rsid w:val="009523BE"/>
    <w:rsid w:val="0095258A"/>
    <w:rsid w:val="00952784"/>
    <w:rsid w:val="00952978"/>
    <w:rsid w:val="00952A59"/>
    <w:rsid w:val="00953145"/>
    <w:rsid w:val="00953B83"/>
    <w:rsid w:val="009562A1"/>
    <w:rsid w:val="0095681E"/>
    <w:rsid w:val="00956CEE"/>
    <w:rsid w:val="0095738A"/>
    <w:rsid w:val="009617CA"/>
    <w:rsid w:val="00961805"/>
    <w:rsid w:val="00961E25"/>
    <w:rsid w:val="009623B3"/>
    <w:rsid w:val="00962A4C"/>
    <w:rsid w:val="00964237"/>
    <w:rsid w:val="00964388"/>
    <w:rsid w:val="00964A6B"/>
    <w:rsid w:val="0096556A"/>
    <w:rsid w:val="00966C07"/>
    <w:rsid w:val="00966E0F"/>
    <w:rsid w:val="00970508"/>
    <w:rsid w:val="009707AF"/>
    <w:rsid w:val="00970994"/>
    <w:rsid w:val="00970D4C"/>
    <w:rsid w:val="00970E3B"/>
    <w:rsid w:val="00971571"/>
    <w:rsid w:val="00971694"/>
    <w:rsid w:val="00971F90"/>
    <w:rsid w:val="00972511"/>
    <w:rsid w:val="0097258E"/>
    <w:rsid w:val="0097282A"/>
    <w:rsid w:val="00972966"/>
    <w:rsid w:val="009729D9"/>
    <w:rsid w:val="00972CD6"/>
    <w:rsid w:val="00972FE0"/>
    <w:rsid w:val="00973C5C"/>
    <w:rsid w:val="00973EED"/>
    <w:rsid w:val="00974DE7"/>
    <w:rsid w:val="00974FE3"/>
    <w:rsid w:val="00975380"/>
    <w:rsid w:val="0097557F"/>
    <w:rsid w:val="00975DD4"/>
    <w:rsid w:val="00976223"/>
    <w:rsid w:val="00976227"/>
    <w:rsid w:val="009764B3"/>
    <w:rsid w:val="00976D33"/>
    <w:rsid w:val="00977319"/>
    <w:rsid w:val="009777A7"/>
    <w:rsid w:val="00980494"/>
    <w:rsid w:val="00980A4A"/>
    <w:rsid w:val="00980D78"/>
    <w:rsid w:val="00980DDA"/>
    <w:rsid w:val="00980E2E"/>
    <w:rsid w:val="00981009"/>
    <w:rsid w:val="00981318"/>
    <w:rsid w:val="009818C9"/>
    <w:rsid w:val="00981B0B"/>
    <w:rsid w:val="0098255C"/>
    <w:rsid w:val="00982731"/>
    <w:rsid w:val="00982AD3"/>
    <w:rsid w:val="00982BF4"/>
    <w:rsid w:val="00983000"/>
    <w:rsid w:val="00983A1E"/>
    <w:rsid w:val="00983CD6"/>
    <w:rsid w:val="00983FCB"/>
    <w:rsid w:val="00984641"/>
    <w:rsid w:val="00984672"/>
    <w:rsid w:val="00984869"/>
    <w:rsid w:val="009853F3"/>
    <w:rsid w:val="00985677"/>
    <w:rsid w:val="009857E0"/>
    <w:rsid w:val="009858A3"/>
    <w:rsid w:val="00986345"/>
    <w:rsid w:val="009866A0"/>
    <w:rsid w:val="00986D46"/>
    <w:rsid w:val="00986DF0"/>
    <w:rsid w:val="00987BAF"/>
    <w:rsid w:val="00987C6F"/>
    <w:rsid w:val="00987C7B"/>
    <w:rsid w:val="0099107E"/>
    <w:rsid w:val="009912F4"/>
    <w:rsid w:val="00991649"/>
    <w:rsid w:val="00991C58"/>
    <w:rsid w:val="00992389"/>
    <w:rsid w:val="009923C0"/>
    <w:rsid w:val="009927BB"/>
    <w:rsid w:val="00992D45"/>
    <w:rsid w:val="00992DAE"/>
    <w:rsid w:val="0099364A"/>
    <w:rsid w:val="009938CA"/>
    <w:rsid w:val="0099436A"/>
    <w:rsid w:val="009946B5"/>
    <w:rsid w:val="009947EE"/>
    <w:rsid w:val="00994F79"/>
    <w:rsid w:val="00995066"/>
    <w:rsid w:val="009951A8"/>
    <w:rsid w:val="0099538A"/>
    <w:rsid w:val="0099567F"/>
    <w:rsid w:val="009958D9"/>
    <w:rsid w:val="00995CC2"/>
    <w:rsid w:val="00995F6E"/>
    <w:rsid w:val="00996BFC"/>
    <w:rsid w:val="00996C20"/>
    <w:rsid w:val="00996D43"/>
    <w:rsid w:val="0099707B"/>
    <w:rsid w:val="009A0246"/>
    <w:rsid w:val="009A039C"/>
    <w:rsid w:val="009A13D2"/>
    <w:rsid w:val="009A189A"/>
    <w:rsid w:val="009A1AF2"/>
    <w:rsid w:val="009A1CA4"/>
    <w:rsid w:val="009A1F36"/>
    <w:rsid w:val="009A21E4"/>
    <w:rsid w:val="009A24E2"/>
    <w:rsid w:val="009A33CD"/>
    <w:rsid w:val="009A35F6"/>
    <w:rsid w:val="009A38DA"/>
    <w:rsid w:val="009A4396"/>
    <w:rsid w:val="009A518B"/>
    <w:rsid w:val="009A600C"/>
    <w:rsid w:val="009A686B"/>
    <w:rsid w:val="009A6A97"/>
    <w:rsid w:val="009A6D68"/>
    <w:rsid w:val="009A7B4D"/>
    <w:rsid w:val="009B07B6"/>
    <w:rsid w:val="009B110E"/>
    <w:rsid w:val="009B110F"/>
    <w:rsid w:val="009B1859"/>
    <w:rsid w:val="009B1E37"/>
    <w:rsid w:val="009B1E5B"/>
    <w:rsid w:val="009B2916"/>
    <w:rsid w:val="009B34DB"/>
    <w:rsid w:val="009B38E2"/>
    <w:rsid w:val="009B3AD3"/>
    <w:rsid w:val="009B4122"/>
    <w:rsid w:val="009B430B"/>
    <w:rsid w:val="009B4367"/>
    <w:rsid w:val="009B4D46"/>
    <w:rsid w:val="009B4D8E"/>
    <w:rsid w:val="009B525A"/>
    <w:rsid w:val="009B5AC9"/>
    <w:rsid w:val="009B5E06"/>
    <w:rsid w:val="009B6610"/>
    <w:rsid w:val="009B6744"/>
    <w:rsid w:val="009B689C"/>
    <w:rsid w:val="009B68E7"/>
    <w:rsid w:val="009B7B7E"/>
    <w:rsid w:val="009C016B"/>
    <w:rsid w:val="009C0E2B"/>
    <w:rsid w:val="009C1C6E"/>
    <w:rsid w:val="009C1D86"/>
    <w:rsid w:val="009C1DCC"/>
    <w:rsid w:val="009C2D9E"/>
    <w:rsid w:val="009C3EB9"/>
    <w:rsid w:val="009C456D"/>
    <w:rsid w:val="009C5137"/>
    <w:rsid w:val="009C6D36"/>
    <w:rsid w:val="009C751D"/>
    <w:rsid w:val="009C7E69"/>
    <w:rsid w:val="009D0CE1"/>
    <w:rsid w:val="009D0F96"/>
    <w:rsid w:val="009D103D"/>
    <w:rsid w:val="009D1C42"/>
    <w:rsid w:val="009D2281"/>
    <w:rsid w:val="009D22BE"/>
    <w:rsid w:val="009D2F89"/>
    <w:rsid w:val="009D313E"/>
    <w:rsid w:val="009D32B9"/>
    <w:rsid w:val="009D32D1"/>
    <w:rsid w:val="009D3345"/>
    <w:rsid w:val="009D3A6B"/>
    <w:rsid w:val="009D3C5A"/>
    <w:rsid w:val="009D3F71"/>
    <w:rsid w:val="009D487A"/>
    <w:rsid w:val="009D50DB"/>
    <w:rsid w:val="009D55CF"/>
    <w:rsid w:val="009D60B0"/>
    <w:rsid w:val="009D77C0"/>
    <w:rsid w:val="009E025A"/>
    <w:rsid w:val="009E0D9C"/>
    <w:rsid w:val="009E13DE"/>
    <w:rsid w:val="009E18E6"/>
    <w:rsid w:val="009E20E3"/>
    <w:rsid w:val="009E2645"/>
    <w:rsid w:val="009E2731"/>
    <w:rsid w:val="009E2842"/>
    <w:rsid w:val="009E2AD0"/>
    <w:rsid w:val="009E3BC8"/>
    <w:rsid w:val="009E3CD2"/>
    <w:rsid w:val="009E3E00"/>
    <w:rsid w:val="009E40EC"/>
    <w:rsid w:val="009E443D"/>
    <w:rsid w:val="009E4440"/>
    <w:rsid w:val="009E48A5"/>
    <w:rsid w:val="009E5331"/>
    <w:rsid w:val="009E5454"/>
    <w:rsid w:val="009E734F"/>
    <w:rsid w:val="009E7939"/>
    <w:rsid w:val="009F0794"/>
    <w:rsid w:val="009F176E"/>
    <w:rsid w:val="009F317C"/>
    <w:rsid w:val="009F381C"/>
    <w:rsid w:val="009F4163"/>
    <w:rsid w:val="009F492B"/>
    <w:rsid w:val="009F4CD8"/>
    <w:rsid w:val="009F578C"/>
    <w:rsid w:val="009F6F0C"/>
    <w:rsid w:val="009F70FB"/>
    <w:rsid w:val="009F75CC"/>
    <w:rsid w:val="00A00F4E"/>
    <w:rsid w:val="00A0132C"/>
    <w:rsid w:val="00A013A7"/>
    <w:rsid w:val="00A01645"/>
    <w:rsid w:val="00A01743"/>
    <w:rsid w:val="00A01BF2"/>
    <w:rsid w:val="00A01D43"/>
    <w:rsid w:val="00A02A23"/>
    <w:rsid w:val="00A03D58"/>
    <w:rsid w:val="00A0419A"/>
    <w:rsid w:val="00A0449F"/>
    <w:rsid w:val="00A045EF"/>
    <w:rsid w:val="00A050FE"/>
    <w:rsid w:val="00A0525B"/>
    <w:rsid w:val="00A05B62"/>
    <w:rsid w:val="00A05D03"/>
    <w:rsid w:val="00A06649"/>
    <w:rsid w:val="00A067AB"/>
    <w:rsid w:val="00A071EB"/>
    <w:rsid w:val="00A075BF"/>
    <w:rsid w:val="00A07FFE"/>
    <w:rsid w:val="00A104F4"/>
    <w:rsid w:val="00A1094E"/>
    <w:rsid w:val="00A11133"/>
    <w:rsid w:val="00A115FB"/>
    <w:rsid w:val="00A11F3F"/>
    <w:rsid w:val="00A127C3"/>
    <w:rsid w:val="00A13561"/>
    <w:rsid w:val="00A138F5"/>
    <w:rsid w:val="00A1395B"/>
    <w:rsid w:val="00A1450F"/>
    <w:rsid w:val="00A1471A"/>
    <w:rsid w:val="00A1643D"/>
    <w:rsid w:val="00A16715"/>
    <w:rsid w:val="00A16A20"/>
    <w:rsid w:val="00A173AF"/>
    <w:rsid w:val="00A17602"/>
    <w:rsid w:val="00A20B3D"/>
    <w:rsid w:val="00A21303"/>
    <w:rsid w:val="00A21B33"/>
    <w:rsid w:val="00A239F0"/>
    <w:rsid w:val="00A23E0D"/>
    <w:rsid w:val="00A242AD"/>
    <w:rsid w:val="00A257A3"/>
    <w:rsid w:val="00A25B7C"/>
    <w:rsid w:val="00A25CAB"/>
    <w:rsid w:val="00A25F2A"/>
    <w:rsid w:val="00A260A5"/>
    <w:rsid w:val="00A26A4B"/>
    <w:rsid w:val="00A270C4"/>
    <w:rsid w:val="00A2744C"/>
    <w:rsid w:val="00A276F0"/>
    <w:rsid w:val="00A2791F"/>
    <w:rsid w:val="00A30182"/>
    <w:rsid w:val="00A30199"/>
    <w:rsid w:val="00A30565"/>
    <w:rsid w:val="00A3057F"/>
    <w:rsid w:val="00A30899"/>
    <w:rsid w:val="00A30ACC"/>
    <w:rsid w:val="00A315D8"/>
    <w:rsid w:val="00A31D44"/>
    <w:rsid w:val="00A326DC"/>
    <w:rsid w:val="00A32D73"/>
    <w:rsid w:val="00A3307D"/>
    <w:rsid w:val="00A33333"/>
    <w:rsid w:val="00A333A0"/>
    <w:rsid w:val="00A33CFD"/>
    <w:rsid w:val="00A349D2"/>
    <w:rsid w:val="00A35721"/>
    <w:rsid w:val="00A358AE"/>
    <w:rsid w:val="00A35B2E"/>
    <w:rsid w:val="00A35D65"/>
    <w:rsid w:val="00A36956"/>
    <w:rsid w:val="00A37777"/>
    <w:rsid w:val="00A40A9C"/>
    <w:rsid w:val="00A40B8E"/>
    <w:rsid w:val="00A40E58"/>
    <w:rsid w:val="00A40E77"/>
    <w:rsid w:val="00A413EE"/>
    <w:rsid w:val="00A41BC7"/>
    <w:rsid w:val="00A41D27"/>
    <w:rsid w:val="00A41F3F"/>
    <w:rsid w:val="00A42005"/>
    <w:rsid w:val="00A42036"/>
    <w:rsid w:val="00A4272B"/>
    <w:rsid w:val="00A42A98"/>
    <w:rsid w:val="00A42B12"/>
    <w:rsid w:val="00A42DDC"/>
    <w:rsid w:val="00A431CB"/>
    <w:rsid w:val="00A43590"/>
    <w:rsid w:val="00A435D2"/>
    <w:rsid w:val="00A43E7D"/>
    <w:rsid w:val="00A442CE"/>
    <w:rsid w:val="00A4439C"/>
    <w:rsid w:val="00A44D8F"/>
    <w:rsid w:val="00A44EC9"/>
    <w:rsid w:val="00A454E7"/>
    <w:rsid w:val="00A45529"/>
    <w:rsid w:val="00A456C9"/>
    <w:rsid w:val="00A45B32"/>
    <w:rsid w:val="00A4605E"/>
    <w:rsid w:val="00A461AA"/>
    <w:rsid w:val="00A46424"/>
    <w:rsid w:val="00A4685A"/>
    <w:rsid w:val="00A4695F"/>
    <w:rsid w:val="00A46E6D"/>
    <w:rsid w:val="00A47662"/>
    <w:rsid w:val="00A500B4"/>
    <w:rsid w:val="00A50D99"/>
    <w:rsid w:val="00A51471"/>
    <w:rsid w:val="00A51638"/>
    <w:rsid w:val="00A51A4D"/>
    <w:rsid w:val="00A520F1"/>
    <w:rsid w:val="00A52352"/>
    <w:rsid w:val="00A52503"/>
    <w:rsid w:val="00A5275A"/>
    <w:rsid w:val="00A5285A"/>
    <w:rsid w:val="00A52BD8"/>
    <w:rsid w:val="00A52F03"/>
    <w:rsid w:val="00A52FBA"/>
    <w:rsid w:val="00A53AEC"/>
    <w:rsid w:val="00A53D5A"/>
    <w:rsid w:val="00A540A8"/>
    <w:rsid w:val="00A54162"/>
    <w:rsid w:val="00A54D0D"/>
    <w:rsid w:val="00A54DF9"/>
    <w:rsid w:val="00A5517D"/>
    <w:rsid w:val="00A55F07"/>
    <w:rsid w:val="00A56353"/>
    <w:rsid w:val="00A563CD"/>
    <w:rsid w:val="00A56747"/>
    <w:rsid w:val="00A56C08"/>
    <w:rsid w:val="00A571B4"/>
    <w:rsid w:val="00A5729A"/>
    <w:rsid w:val="00A5758B"/>
    <w:rsid w:val="00A579EE"/>
    <w:rsid w:val="00A60185"/>
    <w:rsid w:val="00A60EEC"/>
    <w:rsid w:val="00A6117E"/>
    <w:rsid w:val="00A612B2"/>
    <w:rsid w:val="00A612E1"/>
    <w:rsid w:val="00A6139A"/>
    <w:rsid w:val="00A61A36"/>
    <w:rsid w:val="00A62228"/>
    <w:rsid w:val="00A62325"/>
    <w:rsid w:val="00A6243D"/>
    <w:rsid w:val="00A62457"/>
    <w:rsid w:val="00A62523"/>
    <w:rsid w:val="00A625F8"/>
    <w:rsid w:val="00A63BC6"/>
    <w:rsid w:val="00A63C4D"/>
    <w:rsid w:val="00A63E65"/>
    <w:rsid w:val="00A6433C"/>
    <w:rsid w:val="00A646E9"/>
    <w:rsid w:val="00A64724"/>
    <w:rsid w:val="00A64B9A"/>
    <w:rsid w:val="00A655DC"/>
    <w:rsid w:val="00A65669"/>
    <w:rsid w:val="00A664D9"/>
    <w:rsid w:val="00A67301"/>
    <w:rsid w:val="00A67EB5"/>
    <w:rsid w:val="00A709E1"/>
    <w:rsid w:val="00A70A0A"/>
    <w:rsid w:val="00A70BA1"/>
    <w:rsid w:val="00A70ECF"/>
    <w:rsid w:val="00A718F3"/>
    <w:rsid w:val="00A71E17"/>
    <w:rsid w:val="00A72347"/>
    <w:rsid w:val="00A72645"/>
    <w:rsid w:val="00A72BCA"/>
    <w:rsid w:val="00A72F9F"/>
    <w:rsid w:val="00A73E6D"/>
    <w:rsid w:val="00A73EAD"/>
    <w:rsid w:val="00A73FC8"/>
    <w:rsid w:val="00A743D4"/>
    <w:rsid w:val="00A74586"/>
    <w:rsid w:val="00A745E3"/>
    <w:rsid w:val="00A7479D"/>
    <w:rsid w:val="00A7584F"/>
    <w:rsid w:val="00A75B3C"/>
    <w:rsid w:val="00A75F74"/>
    <w:rsid w:val="00A76290"/>
    <w:rsid w:val="00A77088"/>
    <w:rsid w:val="00A777F4"/>
    <w:rsid w:val="00A779E4"/>
    <w:rsid w:val="00A77FDE"/>
    <w:rsid w:val="00A8046E"/>
    <w:rsid w:val="00A80856"/>
    <w:rsid w:val="00A80C40"/>
    <w:rsid w:val="00A80C52"/>
    <w:rsid w:val="00A81755"/>
    <w:rsid w:val="00A81842"/>
    <w:rsid w:val="00A81AE1"/>
    <w:rsid w:val="00A8237B"/>
    <w:rsid w:val="00A8327D"/>
    <w:rsid w:val="00A8360C"/>
    <w:rsid w:val="00A83B72"/>
    <w:rsid w:val="00A840D3"/>
    <w:rsid w:val="00A84C3D"/>
    <w:rsid w:val="00A85240"/>
    <w:rsid w:val="00A8563A"/>
    <w:rsid w:val="00A85822"/>
    <w:rsid w:val="00A85BD9"/>
    <w:rsid w:val="00A85C88"/>
    <w:rsid w:val="00A87085"/>
    <w:rsid w:val="00A90472"/>
    <w:rsid w:val="00A907C1"/>
    <w:rsid w:val="00A9088C"/>
    <w:rsid w:val="00A90FAB"/>
    <w:rsid w:val="00A9150D"/>
    <w:rsid w:val="00A91527"/>
    <w:rsid w:val="00A916D8"/>
    <w:rsid w:val="00A91DB1"/>
    <w:rsid w:val="00A9249C"/>
    <w:rsid w:val="00A92579"/>
    <w:rsid w:val="00A93251"/>
    <w:rsid w:val="00A9341B"/>
    <w:rsid w:val="00A9359B"/>
    <w:rsid w:val="00A94DE7"/>
    <w:rsid w:val="00A96007"/>
    <w:rsid w:val="00A96585"/>
    <w:rsid w:val="00A96993"/>
    <w:rsid w:val="00A96B74"/>
    <w:rsid w:val="00A97A2B"/>
    <w:rsid w:val="00AA00A8"/>
    <w:rsid w:val="00AA036E"/>
    <w:rsid w:val="00AA0461"/>
    <w:rsid w:val="00AA1275"/>
    <w:rsid w:val="00AA1281"/>
    <w:rsid w:val="00AA1D6D"/>
    <w:rsid w:val="00AA258A"/>
    <w:rsid w:val="00AA3128"/>
    <w:rsid w:val="00AA3A7B"/>
    <w:rsid w:val="00AA3EBB"/>
    <w:rsid w:val="00AA3FAD"/>
    <w:rsid w:val="00AA49C3"/>
    <w:rsid w:val="00AA4AEF"/>
    <w:rsid w:val="00AA50E6"/>
    <w:rsid w:val="00AA5FFE"/>
    <w:rsid w:val="00AA6601"/>
    <w:rsid w:val="00AA683A"/>
    <w:rsid w:val="00AA6A88"/>
    <w:rsid w:val="00AA7085"/>
    <w:rsid w:val="00AA74AE"/>
    <w:rsid w:val="00AA7588"/>
    <w:rsid w:val="00AA7929"/>
    <w:rsid w:val="00AA7C83"/>
    <w:rsid w:val="00AA7DA8"/>
    <w:rsid w:val="00AB04B6"/>
    <w:rsid w:val="00AB0C8E"/>
    <w:rsid w:val="00AB10A4"/>
    <w:rsid w:val="00AB1335"/>
    <w:rsid w:val="00AB187B"/>
    <w:rsid w:val="00AB1A86"/>
    <w:rsid w:val="00AB2FD6"/>
    <w:rsid w:val="00AB32B2"/>
    <w:rsid w:val="00AB37E7"/>
    <w:rsid w:val="00AB3C17"/>
    <w:rsid w:val="00AB4F5A"/>
    <w:rsid w:val="00AB645C"/>
    <w:rsid w:val="00AB64AD"/>
    <w:rsid w:val="00AB6C33"/>
    <w:rsid w:val="00AB7192"/>
    <w:rsid w:val="00AB720D"/>
    <w:rsid w:val="00AB788B"/>
    <w:rsid w:val="00AB7C7B"/>
    <w:rsid w:val="00AC0C95"/>
    <w:rsid w:val="00AC15A1"/>
    <w:rsid w:val="00AC1E53"/>
    <w:rsid w:val="00AC1EF9"/>
    <w:rsid w:val="00AC2177"/>
    <w:rsid w:val="00AC220F"/>
    <w:rsid w:val="00AC2230"/>
    <w:rsid w:val="00AC26BE"/>
    <w:rsid w:val="00AC2C1D"/>
    <w:rsid w:val="00AC33CF"/>
    <w:rsid w:val="00AC3570"/>
    <w:rsid w:val="00AC3653"/>
    <w:rsid w:val="00AC3AFE"/>
    <w:rsid w:val="00AC411E"/>
    <w:rsid w:val="00AC41D5"/>
    <w:rsid w:val="00AC42B4"/>
    <w:rsid w:val="00AC4308"/>
    <w:rsid w:val="00AC4992"/>
    <w:rsid w:val="00AC4FF8"/>
    <w:rsid w:val="00AC5645"/>
    <w:rsid w:val="00AC5B15"/>
    <w:rsid w:val="00AC5B4F"/>
    <w:rsid w:val="00AC5CEF"/>
    <w:rsid w:val="00AC5F9E"/>
    <w:rsid w:val="00AC67D8"/>
    <w:rsid w:val="00AC6B5A"/>
    <w:rsid w:val="00AC7989"/>
    <w:rsid w:val="00AC7C26"/>
    <w:rsid w:val="00AD130D"/>
    <w:rsid w:val="00AD19D5"/>
    <w:rsid w:val="00AD1B5D"/>
    <w:rsid w:val="00AD1EF4"/>
    <w:rsid w:val="00AD248F"/>
    <w:rsid w:val="00AD2594"/>
    <w:rsid w:val="00AD29CE"/>
    <w:rsid w:val="00AD2C78"/>
    <w:rsid w:val="00AD38A5"/>
    <w:rsid w:val="00AD58B3"/>
    <w:rsid w:val="00AD6664"/>
    <w:rsid w:val="00AD6B63"/>
    <w:rsid w:val="00AD6D10"/>
    <w:rsid w:val="00AD6DB6"/>
    <w:rsid w:val="00AD7187"/>
    <w:rsid w:val="00AD732C"/>
    <w:rsid w:val="00AD74E6"/>
    <w:rsid w:val="00AE06F9"/>
    <w:rsid w:val="00AE097D"/>
    <w:rsid w:val="00AE0D1A"/>
    <w:rsid w:val="00AE1086"/>
    <w:rsid w:val="00AE3035"/>
    <w:rsid w:val="00AE347C"/>
    <w:rsid w:val="00AE4052"/>
    <w:rsid w:val="00AE4192"/>
    <w:rsid w:val="00AE472F"/>
    <w:rsid w:val="00AE4783"/>
    <w:rsid w:val="00AE4BAA"/>
    <w:rsid w:val="00AE4CE3"/>
    <w:rsid w:val="00AE629C"/>
    <w:rsid w:val="00AE6DE6"/>
    <w:rsid w:val="00AE75C9"/>
    <w:rsid w:val="00AE7649"/>
    <w:rsid w:val="00AE7D93"/>
    <w:rsid w:val="00AE7F83"/>
    <w:rsid w:val="00AF0293"/>
    <w:rsid w:val="00AF0DEA"/>
    <w:rsid w:val="00AF1738"/>
    <w:rsid w:val="00AF24BF"/>
    <w:rsid w:val="00AF27DF"/>
    <w:rsid w:val="00AF3115"/>
    <w:rsid w:val="00AF3826"/>
    <w:rsid w:val="00AF3DE6"/>
    <w:rsid w:val="00AF3DF5"/>
    <w:rsid w:val="00AF3EBE"/>
    <w:rsid w:val="00AF44DA"/>
    <w:rsid w:val="00AF468B"/>
    <w:rsid w:val="00AF476A"/>
    <w:rsid w:val="00AF4BED"/>
    <w:rsid w:val="00AF55A3"/>
    <w:rsid w:val="00AF5E18"/>
    <w:rsid w:val="00AF5E87"/>
    <w:rsid w:val="00AF623B"/>
    <w:rsid w:val="00AF64B3"/>
    <w:rsid w:val="00AF68C6"/>
    <w:rsid w:val="00AF6AE7"/>
    <w:rsid w:val="00AF6FA4"/>
    <w:rsid w:val="00AF71BC"/>
    <w:rsid w:val="00AF76AC"/>
    <w:rsid w:val="00AF7CF4"/>
    <w:rsid w:val="00AF7F7A"/>
    <w:rsid w:val="00B0011B"/>
    <w:rsid w:val="00B002F8"/>
    <w:rsid w:val="00B00A74"/>
    <w:rsid w:val="00B00D68"/>
    <w:rsid w:val="00B017E9"/>
    <w:rsid w:val="00B01A52"/>
    <w:rsid w:val="00B01E48"/>
    <w:rsid w:val="00B01E76"/>
    <w:rsid w:val="00B026CB"/>
    <w:rsid w:val="00B0295D"/>
    <w:rsid w:val="00B03381"/>
    <w:rsid w:val="00B04346"/>
    <w:rsid w:val="00B04CD8"/>
    <w:rsid w:val="00B04D13"/>
    <w:rsid w:val="00B057EF"/>
    <w:rsid w:val="00B059E1"/>
    <w:rsid w:val="00B0634E"/>
    <w:rsid w:val="00B06A4F"/>
    <w:rsid w:val="00B06CB0"/>
    <w:rsid w:val="00B071E8"/>
    <w:rsid w:val="00B075AF"/>
    <w:rsid w:val="00B07837"/>
    <w:rsid w:val="00B10367"/>
    <w:rsid w:val="00B10984"/>
    <w:rsid w:val="00B10E6B"/>
    <w:rsid w:val="00B1124E"/>
    <w:rsid w:val="00B1130B"/>
    <w:rsid w:val="00B11832"/>
    <w:rsid w:val="00B11FC0"/>
    <w:rsid w:val="00B121FE"/>
    <w:rsid w:val="00B12319"/>
    <w:rsid w:val="00B12703"/>
    <w:rsid w:val="00B12977"/>
    <w:rsid w:val="00B12E41"/>
    <w:rsid w:val="00B13CAD"/>
    <w:rsid w:val="00B141A8"/>
    <w:rsid w:val="00B14267"/>
    <w:rsid w:val="00B143F7"/>
    <w:rsid w:val="00B14666"/>
    <w:rsid w:val="00B15228"/>
    <w:rsid w:val="00B15AD6"/>
    <w:rsid w:val="00B15FB6"/>
    <w:rsid w:val="00B1664C"/>
    <w:rsid w:val="00B1745D"/>
    <w:rsid w:val="00B20591"/>
    <w:rsid w:val="00B20BDD"/>
    <w:rsid w:val="00B21464"/>
    <w:rsid w:val="00B21A99"/>
    <w:rsid w:val="00B21BA0"/>
    <w:rsid w:val="00B21D66"/>
    <w:rsid w:val="00B21EA2"/>
    <w:rsid w:val="00B22375"/>
    <w:rsid w:val="00B22713"/>
    <w:rsid w:val="00B22878"/>
    <w:rsid w:val="00B2290C"/>
    <w:rsid w:val="00B23C4A"/>
    <w:rsid w:val="00B2426C"/>
    <w:rsid w:val="00B24F6C"/>
    <w:rsid w:val="00B2529B"/>
    <w:rsid w:val="00B2578B"/>
    <w:rsid w:val="00B25A54"/>
    <w:rsid w:val="00B25A5E"/>
    <w:rsid w:val="00B25C74"/>
    <w:rsid w:val="00B261FF"/>
    <w:rsid w:val="00B267F0"/>
    <w:rsid w:val="00B307A9"/>
    <w:rsid w:val="00B307F1"/>
    <w:rsid w:val="00B311D0"/>
    <w:rsid w:val="00B312B2"/>
    <w:rsid w:val="00B31B7F"/>
    <w:rsid w:val="00B31D5E"/>
    <w:rsid w:val="00B33148"/>
    <w:rsid w:val="00B338E1"/>
    <w:rsid w:val="00B33F34"/>
    <w:rsid w:val="00B34609"/>
    <w:rsid w:val="00B34CF1"/>
    <w:rsid w:val="00B36031"/>
    <w:rsid w:val="00B36EDC"/>
    <w:rsid w:val="00B36FE3"/>
    <w:rsid w:val="00B370CB"/>
    <w:rsid w:val="00B3787E"/>
    <w:rsid w:val="00B40B35"/>
    <w:rsid w:val="00B41B56"/>
    <w:rsid w:val="00B41C16"/>
    <w:rsid w:val="00B41FF7"/>
    <w:rsid w:val="00B421FF"/>
    <w:rsid w:val="00B42C92"/>
    <w:rsid w:val="00B42E87"/>
    <w:rsid w:val="00B437BB"/>
    <w:rsid w:val="00B445A9"/>
    <w:rsid w:val="00B44782"/>
    <w:rsid w:val="00B44CCA"/>
    <w:rsid w:val="00B450B8"/>
    <w:rsid w:val="00B4525A"/>
    <w:rsid w:val="00B45547"/>
    <w:rsid w:val="00B45707"/>
    <w:rsid w:val="00B4574C"/>
    <w:rsid w:val="00B457A4"/>
    <w:rsid w:val="00B459E8"/>
    <w:rsid w:val="00B45EC4"/>
    <w:rsid w:val="00B46119"/>
    <w:rsid w:val="00B47066"/>
    <w:rsid w:val="00B47126"/>
    <w:rsid w:val="00B4725E"/>
    <w:rsid w:val="00B47319"/>
    <w:rsid w:val="00B4755D"/>
    <w:rsid w:val="00B50A26"/>
    <w:rsid w:val="00B50C3D"/>
    <w:rsid w:val="00B50E99"/>
    <w:rsid w:val="00B527D4"/>
    <w:rsid w:val="00B52A9C"/>
    <w:rsid w:val="00B52EBD"/>
    <w:rsid w:val="00B53079"/>
    <w:rsid w:val="00B5319D"/>
    <w:rsid w:val="00B53241"/>
    <w:rsid w:val="00B53DC5"/>
    <w:rsid w:val="00B54CF9"/>
    <w:rsid w:val="00B54D61"/>
    <w:rsid w:val="00B54DB6"/>
    <w:rsid w:val="00B55111"/>
    <w:rsid w:val="00B55229"/>
    <w:rsid w:val="00B5561F"/>
    <w:rsid w:val="00B567C9"/>
    <w:rsid w:val="00B57D22"/>
    <w:rsid w:val="00B60708"/>
    <w:rsid w:val="00B6083A"/>
    <w:rsid w:val="00B611C8"/>
    <w:rsid w:val="00B61570"/>
    <w:rsid w:val="00B6199E"/>
    <w:rsid w:val="00B61C8F"/>
    <w:rsid w:val="00B61D31"/>
    <w:rsid w:val="00B61DD5"/>
    <w:rsid w:val="00B621AD"/>
    <w:rsid w:val="00B623D1"/>
    <w:rsid w:val="00B62834"/>
    <w:rsid w:val="00B63691"/>
    <w:rsid w:val="00B638C7"/>
    <w:rsid w:val="00B6393F"/>
    <w:rsid w:val="00B63FEC"/>
    <w:rsid w:val="00B641DA"/>
    <w:rsid w:val="00B646C7"/>
    <w:rsid w:val="00B65391"/>
    <w:rsid w:val="00B656AA"/>
    <w:rsid w:val="00B65F09"/>
    <w:rsid w:val="00B664FE"/>
    <w:rsid w:val="00B66AD4"/>
    <w:rsid w:val="00B66DD0"/>
    <w:rsid w:val="00B677DA"/>
    <w:rsid w:val="00B67829"/>
    <w:rsid w:val="00B67A88"/>
    <w:rsid w:val="00B67B78"/>
    <w:rsid w:val="00B67CBD"/>
    <w:rsid w:val="00B71048"/>
    <w:rsid w:val="00B714F6"/>
    <w:rsid w:val="00B71793"/>
    <w:rsid w:val="00B717A4"/>
    <w:rsid w:val="00B71854"/>
    <w:rsid w:val="00B72C8F"/>
    <w:rsid w:val="00B735D8"/>
    <w:rsid w:val="00B7418A"/>
    <w:rsid w:val="00B74376"/>
    <w:rsid w:val="00B74987"/>
    <w:rsid w:val="00B767F7"/>
    <w:rsid w:val="00B76924"/>
    <w:rsid w:val="00B7739A"/>
    <w:rsid w:val="00B77F78"/>
    <w:rsid w:val="00B80124"/>
    <w:rsid w:val="00B80420"/>
    <w:rsid w:val="00B80DD3"/>
    <w:rsid w:val="00B813EA"/>
    <w:rsid w:val="00B82328"/>
    <w:rsid w:val="00B82599"/>
    <w:rsid w:val="00B82844"/>
    <w:rsid w:val="00B8353A"/>
    <w:rsid w:val="00B83B6F"/>
    <w:rsid w:val="00B83D00"/>
    <w:rsid w:val="00B8490A"/>
    <w:rsid w:val="00B84C44"/>
    <w:rsid w:val="00B8548B"/>
    <w:rsid w:val="00B85534"/>
    <w:rsid w:val="00B85C15"/>
    <w:rsid w:val="00B86743"/>
    <w:rsid w:val="00B86D1F"/>
    <w:rsid w:val="00B90218"/>
    <w:rsid w:val="00B90894"/>
    <w:rsid w:val="00B90B23"/>
    <w:rsid w:val="00B9151D"/>
    <w:rsid w:val="00B91C19"/>
    <w:rsid w:val="00B932B6"/>
    <w:rsid w:val="00B93CCA"/>
    <w:rsid w:val="00B93D7A"/>
    <w:rsid w:val="00B93E43"/>
    <w:rsid w:val="00B94190"/>
    <w:rsid w:val="00B94523"/>
    <w:rsid w:val="00B94745"/>
    <w:rsid w:val="00B947EF"/>
    <w:rsid w:val="00B949A0"/>
    <w:rsid w:val="00B94B34"/>
    <w:rsid w:val="00B95121"/>
    <w:rsid w:val="00B9615C"/>
    <w:rsid w:val="00B96582"/>
    <w:rsid w:val="00B96591"/>
    <w:rsid w:val="00B97541"/>
    <w:rsid w:val="00B975D8"/>
    <w:rsid w:val="00B97677"/>
    <w:rsid w:val="00B9795C"/>
    <w:rsid w:val="00B97E17"/>
    <w:rsid w:val="00BA01CF"/>
    <w:rsid w:val="00BA0421"/>
    <w:rsid w:val="00BA06C7"/>
    <w:rsid w:val="00BA09CE"/>
    <w:rsid w:val="00BA0FC0"/>
    <w:rsid w:val="00BA12CC"/>
    <w:rsid w:val="00BA1602"/>
    <w:rsid w:val="00BA24A8"/>
    <w:rsid w:val="00BA383D"/>
    <w:rsid w:val="00BA3AD7"/>
    <w:rsid w:val="00BA4D06"/>
    <w:rsid w:val="00BA55A7"/>
    <w:rsid w:val="00BA5FAD"/>
    <w:rsid w:val="00BA6039"/>
    <w:rsid w:val="00BA61F1"/>
    <w:rsid w:val="00BA648C"/>
    <w:rsid w:val="00BA64A6"/>
    <w:rsid w:val="00BA710D"/>
    <w:rsid w:val="00BB01A1"/>
    <w:rsid w:val="00BB0999"/>
    <w:rsid w:val="00BB0D6A"/>
    <w:rsid w:val="00BB217E"/>
    <w:rsid w:val="00BB22F5"/>
    <w:rsid w:val="00BB2B31"/>
    <w:rsid w:val="00BB3617"/>
    <w:rsid w:val="00BB3B18"/>
    <w:rsid w:val="00BB3BEA"/>
    <w:rsid w:val="00BB3F3A"/>
    <w:rsid w:val="00BB498C"/>
    <w:rsid w:val="00BB4B7B"/>
    <w:rsid w:val="00BB5439"/>
    <w:rsid w:val="00BB5D0D"/>
    <w:rsid w:val="00BB678B"/>
    <w:rsid w:val="00BB68AF"/>
    <w:rsid w:val="00BB7061"/>
    <w:rsid w:val="00BB772C"/>
    <w:rsid w:val="00BB795B"/>
    <w:rsid w:val="00BB7A11"/>
    <w:rsid w:val="00BB7EF2"/>
    <w:rsid w:val="00BB7F74"/>
    <w:rsid w:val="00BC0589"/>
    <w:rsid w:val="00BC0A37"/>
    <w:rsid w:val="00BC1072"/>
    <w:rsid w:val="00BC107B"/>
    <w:rsid w:val="00BC1375"/>
    <w:rsid w:val="00BC16A4"/>
    <w:rsid w:val="00BC2124"/>
    <w:rsid w:val="00BC25A3"/>
    <w:rsid w:val="00BC2D8D"/>
    <w:rsid w:val="00BC3686"/>
    <w:rsid w:val="00BC38EE"/>
    <w:rsid w:val="00BC4179"/>
    <w:rsid w:val="00BC42E8"/>
    <w:rsid w:val="00BC453A"/>
    <w:rsid w:val="00BC57D8"/>
    <w:rsid w:val="00BC5DF9"/>
    <w:rsid w:val="00BC5F10"/>
    <w:rsid w:val="00BC6175"/>
    <w:rsid w:val="00BC6840"/>
    <w:rsid w:val="00BC7644"/>
    <w:rsid w:val="00BC7940"/>
    <w:rsid w:val="00BC7A94"/>
    <w:rsid w:val="00BC7D27"/>
    <w:rsid w:val="00BD0333"/>
    <w:rsid w:val="00BD0B53"/>
    <w:rsid w:val="00BD18D4"/>
    <w:rsid w:val="00BD1B47"/>
    <w:rsid w:val="00BD1F43"/>
    <w:rsid w:val="00BD2112"/>
    <w:rsid w:val="00BD3647"/>
    <w:rsid w:val="00BD41EE"/>
    <w:rsid w:val="00BD42AE"/>
    <w:rsid w:val="00BD47FD"/>
    <w:rsid w:val="00BD4ABC"/>
    <w:rsid w:val="00BD578B"/>
    <w:rsid w:val="00BD5B36"/>
    <w:rsid w:val="00BD636B"/>
    <w:rsid w:val="00BD6523"/>
    <w:rsid w:val="00BD6FD7"/>
    <w:rsid w:val="00BD717E"/>
    <w:rsid w:val="00BD72CA"/>
    <w:rsid w:val="00BD7387"/>
    <w:rsid w:val="00BD7495"/>
    <w:rsid w:val="00BD74FF"/>
    <w:rsid w:val="00BD77C0"/>
    <w:rsid w:val="00BE0DBF"/>
    <w:rsid w:val="00BE0F18"/>
    <w:rsid w:val="00BE1570"/>
    <w:rsid w:val="00BE1C16"/>
    <w:rsid w:val="00BE2846"/>
    <w:rsid w:val="00BE3143"/>
    <w:rsid w:val="00BE365C"/>
    <w:rsid w:val="00BE3BB7"/>
    <w:rsid w:val="00BE4BE8"/>
    <w:rsid w:val="00BE59C4"/>
    <w:rsid w:val="00BE5CA7"/>
    <w:rsid w:val="00BE5EC3"/>
    <w:rsid w:val="00BE62F7"/>
    <w:rsid w:val="00BE7107"/>
    <w:rsid w:val="00BE73EC"/>
    <w:rsid w:val="00BE7EC3"/>
    <w:rsid w:val="00BF11BD"/>
    <w:rsid w:val="00BF19AB"/>
    <w:rsid w:val="00BF1DBB"/>
    <w:rsid w:val="00BF22A1"/>
    <w:rsid w:val="00BF2A9E"/>
    <w:rsid w:val="00BF2D3F"/>
    <w:rsid w:val="00BF34A0"/>
    <w:rsid w:val="00BF4450"/>
    <w:rsid w:val="00BF5279"/>
    <w:rsid w:val="00BF62A0"/>
    <w:rsid w:val="00BF6448"/>
    <w:rsid w:val="00BF6EA2"/>
    <w:rsid w:val="00BF76E2"/>
    <w:rsid w:val="00BF7C2C"/>
    <w:rsid w:val="00C00260"/>
    <w:rsid w:val="00C007B1"/>
    <w:rsid w:val="00C00E9E"/>
    <w:rsid w:val="00C01878"/>
    <w:rsid w:val="00C01C44"/>
    <w:rsid w:val="00C02488"/>
    <w:rsid w:val="00C02A05"/>
    <w:rsid w:val="00C035CC"/>
    <w:rsid w:val="00C03697"/>
    <w:rsid w:val="00C03ABE"/>
    <w:rsid w:val="00C042E3"/>
    <w:rsid w:val="00C04A4D"/>
    <w:rsid w:val="00C0511D"/>
    <w:rsid w:val="00C05218"/>
    <w:rsid w:val="00C05743"/>
    <w:rsid w:val="00C05A14"/>
    <w:rsid w:val="00C06333"/>
    <w:rsid w:val="00C065F4"/>
    <w:rsid w:val="00C0663F"/>
    <w:rsid w:val="00C10A6A"/>
    <w:rsid w:val="00C1120E"/>
    <w:rsid w:val="00C11644"/>
    <w:rsid w:val="00C11F2A"/>
    <w:rsid w:val="00C12500"/>
    <w:rsid w:val="00C12558"/>
    <w:rsid w:val="00C12E35"/>
    <w:rsid w:val="00C13381"/>
    <w:rsid w:val="00C13F3B"/>
    <w:rsid w:val="00C14064"/>
    <w:rsid w:val="00C14937"/>
    <w:rsid w:val="00C151F3"/>
    <w:rsid w:val="00C15360"/>
    <w:rsid w:val="00C155CD"/>
    <w:rsid w:val="00C15C3F"/>
    <w:rsid w:val="00C15F30"/>
    <w:rsid w:val="00C15F91"/>
    <w:rsid w:val="00C162AF"/>
    <w:rsid w:val="00C165B3"/>
    <w:rsid w:val="00C17CB1"/>
    <w:rsid w:val="00C17F6F"/>
    <w:rsid w:val="00C212BB"/>
    <w:rsid w:val="00C21A64"/>
    <w:rsid w:val="00C21CEE"/>
    <w:rsid w:val="00C21E1A"/>
    <w:rsid w:val="00C23F12"/>
    <w:rsid w:val="00C23F56"/>
    <w:rsid w:val="00C24139"/>
    <w:rsid w:val="00C24507"/>
    <w:rsid w:val="00C24876"/>
    <w:rsid w:val="00C24DDA"/>
    <w:rsid w:val="00C25E03"/>
    <w:rsid w:val="00C26100"/>
    <w:rsid w:val="00C26A37"/>
    <w:rsid w:val="00C272A6"/>
    <w:rsid w:val="00C272F9"/>
    <w:rsid w:val="00C27BA1"/>
    <w:rsid w:val="00C27C42"/>
    <w:rsid w:val="00C30F12"/>
    <w:rsid w:val="00C31244"/>
    <w:rsid w:val="00C315E6"/>
    <w:rsid w:val="00C32058"/>
    <w:rsid w:val="00C32125"/>
    <w:rsid w:val="00C32542"/>
    <w:rsid w:val="00C336F4"/>
    <w:rsid w:val="00C33890"/>
    <w:rsid w:val="00C33956"/>
    <w:rsid w:val="00C33E9F"/>
    <w:rsid w:val="00C3406B"/>
    <w:rsid w:val="00C3430D"/>
    <w:rsid w:val="00C34886"/>
    <w:rsid w:val="00C34BEB"/>
    <w:rsid w:val="00C3550C"/>
    <w:rsid w:val="00C359D5"/>
    <w:rsid w:val="00C360CE"/>
    <w:rsid w:val="00C364DA"/>
    <w:rsid w:val="00C3662C"/>
    <w:rsid w:val="00C36EDC"/>
    <w:rsid w:val="00C3795B"/>
    <w:rsid w:val="00C37F5D"/>
    <w:rsid w:val="00C419FF"/>
    <w:rsid w:val="00C41A63"/>
    <w:rsid w:val="00C41BB0"/>
    <w:rsid w:val="00C41D00"/>
    <w:rsid w:val="00C420B6"/>
    <w:rsid w:val="00C4333B"/>
    <w:rsid w:val="00C43C36"/>
    <w:rsid w:val="00C43CCC"/>
    <w:rsid w:val="00C44247"/>
    <w:rsid w:val="00C4531F"/>
    <w:rsid w:val="00C45A8B"/>
    <w:rsid w:val="00C45F30"/>
    <w:rsid w:val="00C461E2"/>
    <w:rsid w:val="00C4668A"/>
    <w:rsid w:val="00C46801"/>
    <w:rsid w:val="00C470CB"/>
    <w:rsid w:val="00C47572"/>
    <w:rsid w:val="00C47D9D"/>
    <w:rsid w:val="00C50280"/>
    <w:rsid w:val="00C50916"/>
    <w:rsid w:val="00C50E2A"/>
    <w:rsid w:val="00C5124B"/>
    <w:rsid w:val="00C518D8"/>
    <w:rsid w:val="00C51B9F"/>
    <w:rsid w:val="00C52080"/>
    <w:rsid w:val="00C53203"/>
    <w:rsid w:val="00C53739"/>
    <w:rsid w:val="00C53869"/>
    <w:rsid w:val="00C53905"/>
    <w:rsid w:val="00C5396C"/>
    <w:rsid w:val="00C53D7A"/>
    <w:rsid w:val="00C547B7"/>
    <w:rsid w:val="00C54AE9"/>
    <w:rsid w:val="00C5603B"/>
    <w:rsid w:val="00C60638"/>
    <w:rsid w:val="00C6065F"/>
    <w:rsid w:val="00C60B87"/>
    <w:rsid w:val="00C60D96"/>
    <w:rsid w:val="00C60E7B"/>
    <w:rsid w:val="00C61315"/>
    <w:rsid w:val="00C6197D"/>
    <w:rsid w:val="00C631D0"/>
    <w:rsid w:val="00C63A55"/>
    <w:rsid w:val="00C64205"/>
    <w:rsid w:val="00C6438D"/>
    <w:rsid w:val="00C64A10"/>
    <w:rsid w:val="00C64B74"/>
    <w:rsid w:val="00C64ECB"/>
    <w:rsid w:val="00C65066"/>
    <w:rsid w:val="00C669D3"/>
    <w:rsid w:val="00C66B7C"/>
    <w:rsid w:val="00C67E13"/>
    <w:rsid w:val="00C703CD"/>
    <w:rsid w:val="00C70A4B"/>
    <w:rsid w:val="00C72954"/>
    <w:rsid w:val="00C73790"/>
    <w:rsid w:val="00C73904"/>
    <w:rsid w:val="00C7397A"/>
    <w:rsid w:val="00C73D56"/>
    <w:rsid w:val="00C746AC"/>
    <w:rsid w:val="00C74C78"/>
    <w:rsid w:val="00C7546B"/>
    <w:rsid w:val="00C75593"/>
    <w:rsid w:val="00C759B6"/>
    <w:rsid w:val="00C75B0E"/>
    <w:rsid w:val="00C765FD"/>
    <w:rsid w:val="00C769BE"/>
    <w:rsid w:val="00C774A8"/>
    <w:rsid w:val="00C77759"/>
    <w:rsid w:val="00C779B1"/>
    <w:rsid w:val="00C80B75"/>
    <w:rsid w:val="00C80F2E"/>
    <w:rsid w:val="00C80F4E"/>
    <w:rsid w:val="00C81336"/>
    <w:rsid w:val="00C81C29"/>
    <w:rsid w:val="00C824EA"/>
    <w:rsid w:val="00C82BD2"/>
    <w:rsid w:val="00C82F04"/>
    <w:rsid w:val="00C83022"/>
    <w:rsid w:val="00C8407B"/>
    <w:rsid w:val="00C8476A"/>
    <w:rsid w:val="00C84E16"/>
    <w:rsid w:val="00C852B9"/>
    <w:rsid w:val="00C85AAE"/>
    <w:rsid w:val="00C85BAB"/>
    <w:rsid w:val="00C85F76"/>
    <w:rsid w:val="00C902D3"/>
    <w:rsid w:val="00C903AD"/>
    <w:rsid w:val="00C90A4C"/>
    <w:rsid w:val="00C91613"/>
    <w:rsid w:val="00C91884"/>
    <w:rsid w:val="00C91C63"/>
    <w:rsid w:val="00C92DDD"/>
    <w:rsid w:val="00C9327A"/>
    <w:rsid w:val="00C9329B"/>
    <w:rsid w:val="00C93CDA"/>
    <w:rsid w:val="00C942B3"/>
    <w:rsid w:val="00C9475A"/>
    <w:rsid w:val="00C94C77"/>
    <w:rsid w:val="00C94CB5"/>
    <w:rsid w:val="00C94DD5"/>
    <w:rsid w:val="00C95406"/>
    <w:rsid w:val="00C955CF"/>
    <w:rsid w:val="00C95767"/>
    <w:rsid w:val="00C95E14"/>
    <w:rsid w:val="00C95F74"/>
    <w:rsid w:val="00C9619C"/>
    <w:rsid w:val="00C96AAF"/>
    <w:rsid w:val="00C96FDC"/>
    <w:rsid w:val="00C97BE1"/>
    <w:rsid w:val="00CA0897"/>
    <w:rsid w:val="00CA0CB0"/>
    <w:rsid w:val="00CA1288"/>
    <w:rsid w:val="00CA2178"/>
    <w:rsid w:val="00CA21E3"/>
    <w:rsid w:val="00CA2A12"/>
    <w:rsid w:val="00CA2D76"/>
    <w:rsid w:val="00CA2DF6"/>
    <w:rsid w:val="00CA2E8C"/>
    <w:rsid w:val="00CA3219"/>
    <w:rsid w:val="00CA3A49"/>
    <w:rsid w:val="00CA3DAE"/>
    <w:rsid w:val="00CA4054"/>
    <w:rsid w:val="00CA4114"/>
    <w:rsid w:val="00CA458D"/>
    <w:rsid w:val="00CA45FB"/>
    <w:rsid w:val="00CA471F"/>
    <w:rsid w:val="00CA4A49"/>
    <w:rsid w:val="00CA4D79"/>
    <w:rsid w:val="00CA6978"/>
    <w:rsid w:val="00CA6B94"/>
    <w:rsid w:val="00CA6C71"/>
    <w:rsid w:val="00CA6F90"/>
    <w:rsid w:val="00CA7144"/>
    <w:rsid w:val="00CA7A65"/>
    <w:rsid w:val="00CB0107"/>
    <w:rsid w:val="00CB05BA"/>
    <w:rsid w:val="00CB08DE"/>
    <w:rsid w:val="00CB0DF8"/>
    <w:rsid w:val="00CB1348"/>
    <w:rsid w:val="00CB136B"/>
    <w:rsid w:val="00CB21CD"/>
    <w:rsid w:val="00CB24BA"/>
    <w:rsid w:val="00CB25C9"/>
    <w:rsid w:val="00CB320A"/>
    <w:rsid w:val="00CB38F3"/>
    <w:rsid w:val="00CB4063"/>
    <w:rsid w:val="00CB45CB"/>
    <w:rsid w:val="00CB48CD"/>
    <w:rsid w:val="00CB491A"/>
    <w:rsid w:val="00CB5362"/>
    <w:rsid w:val="00CB54C0"/>
    <w:rsid w:val="00CB5833"/>
    <w:rsid w:val="00CB6197"/>
    <w:rsid w:val="00CB6A83"/>
    <w:rsid w:val="00CC0013"/>
    <w:rsid w:val="00CC0393"/>
    <w:rsid w:val="00CC25EE"/>
    <w:rsid w:val="00CC28EA"/>
    <w:rsid w:val="00CC3C04"/>
    <w:rsid w:val="00CC48E2"/>
    <w:rsid w:val="00CC5284"/>
    <w:rsid w:val="00CC6912"/>
    <w:rsid w:val="00CC6DC0"/>
    <w:rsid w:val="00CC7014"/>
    <w:rsid w:val="00CC743C"/>
    <w:rsid w:val="00CD02D8"/>
    <w:rsid w:val="00CD0663"/>
    <w:rsid w:val="00CD07F8"/>
    <w:rsid w:val="00CD08CA"/>
    <w:rsid w:val="00CD0AB0"/>
    <w:rsid w:val="00CD137C"/>
    <w:rsid w:val="00CD1D14"/>
    <w:rsid w:val="00CD1F6D"/>
    <w:rsid w:val="00CD2D4B"/>
    <w:rsid w:val="00CD332A"/>
    <w:rsid w:val="00CD3B18"/>
    <w:rsid w:val="00CD402C"/>
    <w:rsid w:val="00CD46F6"/>
    <w:rsid w:val="00CD4A4D"/>
    <w:rsid w:val="00CD5B8A"/>
    <w:rsid w:val="00CD6397"/>
    <w:rsid w:val="00CD7AE4"/>
    <w:rsid w:val="00CE0987"/>
    <w:rsid w:val="00CE0E7B"/>
    <w:rsid w:val="00CE118A"/>
    <w:rsid w:val="00CE1399"/>
    <w:rsid w:val="00CE16FE"/>
    <w:rsid w:val="00CE184F"/>
    <w:rsid w:val="00CE2829"/>
    <w:rsid w:val="00CE2A84"/>
    <w:rsid w:val="00CE315B"/>
    <w:rsid w:val="00CE3B76"/>
    <w:rsid w:val="00CE3DE4"/>
    <w:rsid w:val="00CE40D1"/>
    <w:rsid w:val="00CE420B"/>
    <w:rsid w:val="00CE43F7"/>
    <w:rsid w:val="00CE4485"/>
    <w:rsid w:val="00CE458C"/>
    <w:rsid w:val="00CE4B6D"/>
    <w:rsid w:val="00CE4DEA"/>
    <w:rsid w:val="00CE5185"/>
    <w:rsid w:val="00CE594A"/>
    <w:rsid w:val="00CE63D6"/>
    <w:rsid w:val="00CE6965"/>
    <w:rsid w:val="00CE6E37"/>
    <w:rsid w:val="00CE6E47"/>
    <w:rsid w:val="00CE773E"/>
    <w:rsid w:val="00CF041B"/>
    <w:rsid w:val="00CF0D3B"/>
    <w:rsid w:val="00CF0E51"/>
    <w:rsid w:val="00CF0ED7"/>
    <w:rsid w:val="00CF10FA"/>
    <w:rsid w:val="00CF11FA"/>
    <w:rsid w:val="00CF1546"/>
    <w:rsid w:val="00CF1AC6"/>
    <w:rsid w:val="00CF1BF7"/>
    <w:rsid w:val="00CF1D84"/>
    <w:rsid w:val="00CF1FB2"/>
    <w:rsid w:val="00CF2155"/>
    <w:rsid w:val="00CF239B"/>
    <w:rsid w:val="00CF3498"/>
    <w:rsid w:val="00CF349A"/>
    <w:rsid w:val="00CF3FED"/>
    <w:rsid w:val="00CF4134"/>
    <w:rsid w:val="00CF4376"/>
    <w:rsid w:val="00CF43BC"/>
    <w:rsid w:val="00CF4A6F"/>
    <w:rsid w:val="00CF4CFB"/>
    <w:rsid w:val="00CF4D18"/>
    <w:rsid w:val="00CF4D90"/>
    <w:rsid w:val="00CF4FBE"/>
    <w:rsid w:val="00CF5310"/>
    <w:rsid w:val="00CF5B7B"/>
    <w:rsid w:val="00CF5BF8"/>
    <w:rsid w:val="00CF7D36"/>
    <w:rsid w:val="00CF7F4A"/>
    <w:rsid w:val="00D002CE"/>
    <w:rsid w:val="00D00573"/>
    <w:rsid w:val="00D00F89"/>
    <w:rsid w:val="00D014BF"/>
    <w:rsid w:val="00D02524"/>
    <w:rsid w:val="00D02A3A"/>
    <w:rsid w:val="00D03373"/>
    <w:rsid w:val="00D039A3"/>
    <w:rsid w:val="00D041CA"/>
    <w:rsid w:val="00D04BC8"/>
    <w:rsid w:val="00D05371"/>
    <w:rsid w:val="00D05439"/>
    <w:rsid w:val="00D0576B"/>
    <w:rsid w:val="00D05BDA"/>
    <w:rsid w:val="00D05C4C"/>
    <w:rsid w:val="00D06029"/>
    <w:rsid w:val="00D060D2"/>
    <w:rsid w:val="00D0640B"/>
    <w:rsid w:val="00D10106"/>
    <w:rsid w:val="00D1055F"/>
    <w:rsid w:val="00D10E1F"/>
    <w:rsid w:val="00D1128C"/>
    <w:rsid w:val="00D1143E"/>
    <w:rsid w:val="00D11565"/>
    <w:rsid w:val="00D11F7F"/>
    <w:rsid w:val="00D1310A"/>
    <w:rsid w:val="00D13E9D"/>
    <w:rsid w:val="00D142FE"/>
    <w:rsid w:val="00D14384"/>
    <w:rsid w:val="00D14794"/>
    <w:rsid w:val="00D14993"/>
    <w:rsid w:val="00D14A0C"/>
    <w:rsid w:val="00D14A32"/>
    <w:rsid w:val="00D14B61"/>
    <w:rsid w:val="00D15C73"/>
    <w:rsid w:val="00D15D7E"/>
    <w:rsid w:val="00D1627D"/>
    <w:rsid w:val="00D16CCB"/>
    <w:rsid w:val="00D16E86"/>
    <w:rsid w:val="00D16F2A"/>
    <w:rsid w:val="00D172DF"/>
    <w:rsid w:val="00D17736"/>
    <w:rsid w:val="00D17EBD"/>
    <w:rsid w:val="00D208A7"/>
    <w:rsid w:val="00D20FB0"/>
    <w:rsid w:val="00D2152D"/>
    <w:rsid w:val="00D217CE"/>
    <w:rsid w:val="00D21A58"/>
    <w:rsid w:val="00D21E1D"/>
    <w:rsid w:val="00D2238B"/>
    <w:rsid w:val="00D225E4"/>
    <w:rsid w:val="00D227C7"/>
    <w:rsid w:val="00D22B34"/>
    <w:rsid w:val="00D22C3F"/>
    <w:rsid w:val="00D22EFE"/>
    <w:rsid w:val="00D2322C"/>
    <w:rsid w:val="00D23296"/>
    <w:rsid w:val="00D233CF"/>
    <w:rsid w:val="00D235C2"/>
    <w:rsid w:val="00D23D4D"/>
    <w:rsid w:val="00D23F81"/>
    <w:rsid w:val="00D246DD"/>
    <w:rsid w:val="00D25037"/>
    <w:rsid w:val="00D2540F"/>
    <w:rsid w:val="00D25732"/>
    <w:rsid w:val="00D264C4"/>
    <w:rsid w:val="00D26D4E"/>
    <w:rsid w:val="00D273BB"/>
    <w:rsid w:val="00D30960"/>
    <w:rsid w:val="00D30CD6"/>
    <w:rsid w:val="00D31398"/>
    <w:rsid w:val="00D31588"/>
    <w:rsid w:val="00D3165C"/>
    <w:rsid w:val="00D316CF"/>
    <w:rsid w:val="00D33035"/>
    <w:rsid w:val="00D33110"/>
    <w:rsid w:val="00D33715"/>
    <w:rsid w:val="00D33DCA"/>
    <w:rsid w:val="00D346E8"/>
    <w:rsid w:val="00D34FBD"/>
    <w:rsid w:val="00D35C03"/>
    <w:rsid w:val="00D369E9"/>
    <w:rsid w:val="00D36D0C"/>
    <w:rsid w:val="00D3748C"/>
    <w:rsid w:val="00D377EC"/>
    <w:rsid w:val="00D379B4"/>
    <w:rsid w:val="00D406D7"/>
    <w:rsid w:val="00D40C96"/>
    <w:rsid w:val="00D41D80"/>
    <w:rsid w:val="00D42DCE"/>
    <w:rsid w:val="00D42E62"/>
    <w:rsid w:val="00D42F16"/>
    <w:rsid w:val="00D430A9"/>
    <w:rsid w:val="00D43424"/>
    <w:rsid w:val="00D43A07"/>
    <w:rsid w:val="00D44589"/>
    <w:rsid w:val="00D445E9"/>
    <w:rsid w:val="00D44CA2"/>
    <w:rsid w:val="00D455A7"/>
    <w:rsid w:val="00D458E3"/>
    <w:rsid w:val="00D45956"/>
    <w:rsid w:val="00D45BBB"/>
    <w:rsid w:val="00D467BC"/>
    <w:rsid w:val="00D46CD1"/>
    <w:rsid w:val="00D46E95"/>
    <w:rsid w:val="00D4744C"/>
    <w:rsid w:val="00D47696"/>
    <w:rsid w:val="00D47A71"/>
    <w:rsid w:val="00D505F5"/>
    <w:rsid w:val="00D50D99"/>
    <w:rsid w:val="00D51F35"/>
    <w:rsid w:val="00D522C4"/>
    <w:rsid w:val="00D522D2"/>
    <w:rsid w:val="00D5242F"/>
    <w:rsid w:val="00D5288E"/>
    <w:rsid w:val="00D52FCA"/>
    <w:rsid w:val="00D53D5E"/>
    <w:rsid w:val="00D542F6"/>
    <w:rsid w:val="00D54B94"/>
    <w:rsid w:val="00D5532F"/>
    <w:rsid w:val="00D558C5"/>
    <w:rsid w:val="00D56180"/>
    <w:rsid w:val="00D56395"/>
    <w:rsid w:val="00D57138"/>
    <w:rsid w:val="00D5772F"/>
    <w:rsid w:val="00D57CEF"/>
    <w:rsid w:val="00D57ED6"/>
    <w:rsid w:val="00D60008"/>
    <w:rsid w:val="00D605FD"/>
    <w:rsid w:val="00D60971"/>
    <w:rsid w:val="00D60A9B"/>
    <w:rsid w:val="00D61063"/>
    <w:rsid w:val="00D61284"/>
    <w:rsid w:val="00D6202C"/>
    <w:rsid w:val="00D620E9"/>
    <w:rsid w:val="00D62A3B"/>
    <w:rsid w:val="00D62F3D"/>
    <w:rsid w:val="00D631F8"/>
    <w:rsid w:val="00D63F6E"/>
    <w:rsid w:val="00D6432E"/>
    <w:rsid w:val="00D645A4"/>
    <w:rsid w:val="00D648F4"/>
    <w:rsid w:val="00D65204"/>
    <w:rsid w:val="00D65831"/>
    <w:rsid w:val="00D65D8F"/>
    <w:rsid w:val="00D667E0"/>
    <w:rsid w:val="00D67674"/>
    <w:rsid w:val="00D70677"/>
    <w:rsid w:val="00D7069C"/>
    <w:rsid w:val="00D707CC"/>
    <w:rsid w:val="00D70F7E"/>
    <w:rsid w:val="00D71B15"/>
    <w:rsid w:val="00D72D36"/>
    <w:rsid w:val="00D72D66"/>
    <w:rsid w:val="00D73192"/>
    <w:rsid w:val="00D7330D"/>
    <w:rsid w:val="00D7354C"/>
    <w:rsid w:val="00D74F0B"/>
    <w:rsid w:val="00D75087"/>
    <w:rsid w:val="00D7651F"/>
    <w:rsid w:val="00D76AC7"/>
    <w:rsid w:val="00D77783"/>
    <w:rsid w:val="00D77DAC"/>
    <w:rsid w:val="00D77E3E"/>
    <w:rsid w:val="00D80427"/>
    <w:rsid w:val="00D806E3"/>
    <w:rsid w:val="00D80854"/>
    <w:rsid w:val="00D8127A"/>
    <w:rsid w:val="00D8219D"/>
    <w:rsid w:val="00D82225"/>
    <w:rsid w:val="00D824A9"/>
    <w:rsid w:val="00D8257C"/>
    <w:rsid w:val="00D8266E"/>
    <w:rsid w:val="00D834D1"/>
    <w:rsid w:val="00D8368A"/>
    <w:rsid w:val="00D83775"/>
    <w:rsid w:val="00D838A9"/>
    <w:rsid w:val="00D841F5"/>
    <w:rsid w:val="00D84213"/>
    <w:rsid w:val="00D8580C"/>
    <w:rsid w:val="00D85FFD"/>
    <w:rsid w:val="00D86115"/>
    <w:rsid w:val="00D87984"/>
    <w:rsid w:val="00D87CB9"/>
    <w:rsid w:val="00D90D65"/>
    <w:rsid w:val="00D90F9C"/>
    <w:rsid w:val="00D910A7"/>
    <w:rsid w:val="00D91976"/>
    <w:rsid w:val="00D920F5"/>
    <w:rsid w:val="00D9228F"/>
    <w:rsid w:val="00D92400"/>
    <w:rsid w:val="00D92563"/>
    <w:rsid w:val="00D93077"/>
    <w:rsid w:val="00D93927"/>
    <w:rsid w:val="00D93EFF"/>
    <w:rsid w:val="00D9495D"/>
    <w:rsid w:val="00D950A5"/>
    <w:rsid w:val="00D953A1"/>
    <w:rsid w:val="00D9562D"/>
    <w:rsid w:val="00D95A2E"/>
    <w:rsid w:val="00D95A94"/>
    <w:rsid w:val="00D96700"/>
    <w:rsid w:val="00D969A5"/>
    <w:rsid w:val="00D96C3F"/>
    <w:rsid w:val="00D973CE"/>
    <w:rsid w:val="00DA1176"/>
    <w:rsid w:val="00DA194E"/>
    <w:rsid w:val="00DA1F8F"/>
    <w:rsid w:val="00DA2130"/>
    <w:rsid w:val="00DA239F"/>
    <w:rsid w:val="00DA2806"/>
    <w:rsid w:val="00DA2AFD"/>
    <w:rsid w:val="00DA2FA5"/>
    <w:rsid w:val="00DA3C73"/>
    <w:rsid w:val="00DA452B"/>
    <w:rsid w:val="00DA4A8E"/>
    <w:rsid w:val="00DA4C6E"/>
    <w:rsid w:val="00DA580E"/>
    <w:rsid w:val="00DA5832"/>
    <w:rsid w:val="00DA5910"/>
    <w:rsid w:val="00DA6C35"/>
    <w:rsid w:val="00DA6CFB"/>
    <w:rsid w:val="00DA7289"/>
    <w:rsid w:val="00DA7972"/>
    <w:rsid w:val="00DA7CC8"/>
    <w:rsid w:val="00DA7EA7"/>
    <w:rsid w:val="00DB048D"/>
    <w:rsid w:val="00DB07E3"/>
    <w:rsid w:val="00DB07FC"/>
    <w:rsid w:val="00DB0818"/>
    <w:rsid w:val="00DB0D91"/>
    <w:rsid w:val="00DB11A1"/>
    <w:rsid w:val="00DB12E7"/>
    <w:rsid w:val="00DB1326"/>
    <w:rsid w:val="00DB1509"/>
    <w:rsid w:val="00DB1F1E"/>
    <w:rsid w:val="00DB2538"/>
    <w:rsid w:val="00DB29F5"/>
    <w:rsid w:val="00DB31FB"/>
    <w:rsid w:val="00DB388E"/>
    <w:rsid w:val="00DB4394"/>
    <w:rsid w:val="00DB477D"/>
    <w:rsid w:val="00DB482C"/>
    <w:rsid w:val="00DB53FB"/>
    <w:rsid w:val="00DB5781"/>
    <w:rsid w:val="00DB58A5"/>
    <w:rsid w:val="00DB5FCF"/>
    <w:rsid w:val="00DB602D"/>
    <w:rsid w:val="00DB635E"/>
    <w:rsid w:val="00DB6D1E"/>
    <w:rsid w:val="00DB6EEC"/>
    <w:rsid w:val="00DB760A"/>
    <w:rsid w:val="00DB78F5"/>
    <w:rsid w:val="00DC077D"/>
    <w:rsid w:val="00DC14D4"/>
    <w:rsid w:val="00DC1B8C"/>
    <w:rsid w:val="00DC1E19"/>
    <w:rsid w:val="00DC1F93"/>
    <w:rsid w:val="00DC24C0"/>
    <w:rsid w:val="00DC2695"/>
    <w:rsid w:val="00DC30F8"/>
    <w:rsid w:val="00DC32FE"/>
    <w:rsid w:val="00DC3554"/>
    <w:rsid w:val="00DC395B"/>
    <w:rsid w:val="00DC405F"/>
    <w:rsid w:val="00DC42B4"/>
    <w:rsid w:val="00DC4686"/>
    <w:rsid w:val="00DC5232"/>
    <w:rsid w:val="00DC5C22"/>
    <w:rsid w:val="00DC5D53"/>
    <w:rsid w:val="00DC6352"/>
    <w:rsid w:val="00DC6358"/>
    <w:rsid w:val="00DC640D"/>
    <w:rsid w:val="00DC6645"/>
    <w:rsid w:val="00DC676D"/>
    <w:rsid w:val="00DC6944"/>
    <w:rsid w:val="00DC69E1"/>
    <w:rsid w:val="00DC71A8"/>
    <w:rsid w:val="00DC75A1"/>
    <w:rsid w:val="00DC76FD"/>
    <w:rsid w:val="00DC7ADF"/>
    <w:rsid w:val="00DC7D5D"/>
    <w:rsid w:val="00DC7E5E"/>
    <w:rsid w:val="00DD0094"/>
    <w:rsid w:val="00DD07B8"/>
    <w:rsid w:val="00DD0DF6"/>
    <w:rsid w:val="00DD0F9D"/>
    <w:rsid w:val="00DD1313"/>
    <w:rsid w:val="00DD1354"/>
    <w:rsid w:val="00DD1666"/>
    <w:rsid w:val="00DD1703"/>
    <w:rsid w:val="00DD1C0D"/>
    <w:rsid w:val="00DD2009"/>
    <w:rsid w:val="00DD3388"/>
    <w:rsid w:val="00DD38E8"/>
    <w:rsid w:val="00DD5072"/>
    <w:rsid w:val="00DD6231"/>
    <w:rsid w:val="00DD72CF"/>
    <w:rsid w:val="00DE0024"/>
    <w:rsid w:val="00DE0384"/>
    <w:rsid w:val="00DE0B7D"/>
    <w:rsid w:val="00DE10E6"/>
    <w:rsid w:val="00DE1591"/>
    <w:rsid w:val="00DE19D3"/>
    <w:rsid w:val="00DE275E"/>
    <w:rsid w:val="00DE28CA"/>
    <w:rsid w:val="00DE298D"/>
    <w:rsid w:val="00DE3178"/>
    <w:rsid w:val="00DE3671"/>
    <w:rsid w:val="00DE3B5B"/>
    <w:rsid w:val="00DE4599"/>
    <w:rsid w:val="00DE48B1"/>
    <w:rsid w:val="00DE4C8E"/>
    <w:rsid w:val="00DE5DF5"/>
    <w:rsid w:val="00DE6099"/>
    <w:rsid w:val="00DE64FB"/>
    <w:rsid w:val="00DE6C8F"/>
    <w:rsid w:val="00DE70FD"/>
    <w:rsid w:val="00DE778A"/>
    <w:rsid w:val="00DE7B0B"/>
    <w:rsid w:val="00DE7D82"/>
    <w:rsid w:val="00DE7E11"/>
    <w:rsid w:val="00DF0045"/>
    <w:rsid w:val="00DF0203"/>
    <w:rsid w:val="00DF16CD"/>
    <w:rsid w:val="00DF252D"/>
    <w:rsid w:val="00DF256F"/>
    <w:rsid w:val="00DF2603"/>
    <w:rsid w:val="00DF3087"/>
    <w:rsid w:val="00DF3589"/>
    <w:rsid w:val="00DF41D2"/>
    <w:rsid w:val="00DF43A2"/>
    <w:rsid w:val="00DF47F0"/>
    <w:rsid w:val="00DF4945"/>
    <w:rsid w:val="00DF5803"/>
    <w:rsid w:val="00DF68B0"/>
    <w:rsid w:val="00DF757A"/>
    <w:rsid w:val="00E0085C"/>
    <w:rsid w:val="00E00992"/>
    <w:rsid w:val="00E00BDF"/>
    <w:rsid w:val="00E0182C"/>
    <w:rsid w:val="00E01AD8"/>
    <w:rsid w:val="00E025C9"/>
    <w:rsid w:val="00E037FF"/>
    <w:rsid w:val="00E03E1A"/>
    <w:rsid w:val="00E04202"/>
    <w:rsid w:val="00E056EB"/>
    <w:rsid w:val="00E07A1B"/>
    <w:rsid w:val="00E07E26"/>
    <w:rsid w:val="00E10121"/>
    <w:rsid w:val="00E107BC"/>
    <w:rsid w:val="00E10808"/>
    <w:rsid w:val="00E10AF6"/>
    <w:rsid w:val="00E11013"/>
    <w:rsid w:val="00E11421"/>
    <w:rsid w:val="00E11645"/>
    <w:rsid w:val="00E1173E"/>
    <w:rsid w:val="00E126D8"/>
    <w:rsid w:val="00E12A7B"/>
    <w:rsid w:val="00E12BBC"/>
    <w:rsid w:val="00E13470"/>
    <w:rsid w:val="00E134B1"/>
    <w:rsid w:val="00E13554"/>
    <w:rsid w:val="00E13BB1"/>
    <w:rsid w:val="00E13EBE"/>
    <w:rsid w:val="00E14752"/>
    <w:rsid w:val="00E14EB9"/>
    <w:rsid w:val="00E155F7"/>
    <w:rsid w:val="00E164B7"/>
    <w:rsid w:val="00E16C26"/>
    <w:rsid w:val="00E16D4E"/>
    <w:rsid w:val="00E17D32"/>
    <w:rsid w:val="00E20180"/>
    <w:rsid w:val="00E203B1"/>
    <w:rsid w:val="00E210E7"/>
    <w:rsid w:val="00E215B9"/>
    <w:rsid w:val="00E2165B"/>
    <w:rsid w:val="00E21FD4"/>
    <w:rsid w:val="00E22021"/>
    <w:rsid w:val="00E229E3"/>
    <w:rsid w:val="00E22B2D"/>
    <w:rsid w:val="00E22C2D"/>
    <w:rsid w:val="00E22DFF"/>
    <w:rsid w:val="00E23466"/>
    <w:rsid w:val="00E2346B"/>
    <w:rsid w:val="00E25A2C"/>
    <w:rsid w:val="00E25C48"/>
    <w:rsid w:val="00E25F3C"/>
    <w:rsid w:val="00E25F7A"/>
    <w:rsid w:val="00E26487"/>
    <w:rsid w:val="00E268CF"/>
    <w:rsid w:val="00E27774"/>
    <w:rsid w:val="00E27DBB"/>
    <w:rsid w:val="00E27EFA"/>
    <w:rsid w:val="00E301B0"/>
    <w:rsid w:val="00E3036A"/>
    <w:rsid w:val="00E3085E"/>
    <w:rsid w:val="00E30AF6"/>
    <w:rsid w:val="00E30C2C"/>
    <w:rsid w:val="00E31C55"/>
    <w:rsid w:val="00E3212B"/>
    <w:rsid w:val="00E3232E"/>
    <w:rsid w:val="00E327EF"/>
    <w:rsid w:val="00E33019"/>
    <w:rsid w:val="00E340D3"/>
    <w:rsid w:val="00E350EC"/>
    <w:rsid w:val="00E35450"/>
    <w:rsid w:val="00E359A3"/>
    <w:rsid w:val="00E35CF9"/>
    <w:rsid w:val="00E3602B"/>
    <w:rsid w:val="00E364C4"/>
    <w:rsid w:val="00E36F58"/>
    <w:rsid w:val="00E372AA"/>
    <w:rsid w:val="00E37D07"/>
    <w:rsid w:val="00E4004A"/>
    <w:rsid w:val="00E402DA"/>
    <w:rsid w:val="00E405A7"/>
    <w:rsid w:val="00E409C1"/>
    <w:rsid w:val="00E40A0B"/>
    <w:rsid w:val="00E40C0A"/>
    <w:rsid w:val="00E40F55"/>
    <w:rsid w:val="00E413D1"/>
    <w:rsid w:val="00E41A5D"/>
    <w:rsid w:val="00E421F5"/>
    <w:rsid w:val="00E42C07"/>
    <w:rsid w:val="00E4333C"/>
    <w:rsid w:val="00E43532"/>
    <w:rsid w:val="00E447F6"/>
    <w:rsid w:val="00E44EEA"/>
    <w:rsid w:val="00E45DE0"/>
    <w:rsid w:val="00E47521"/>
    <w:rsid w:val="00E47805"/>
    <w:rsid w:val="00E47827"/>
    <w:rsid w:val="00E503C9"/>
    <w:rsid w:val="00E5139C"/>
    <w:rsid w:val="00E520CC"/>
    <w:rsid w:val="00E52344"/>
    <w:rsid w:val="00E52B48"/>
    <w:rsid w:val="00E52E0B"/>
    <w:rsid w:val="00E5336C"/>
    <w:rsid w:val="00E53D44"/>
    <w:rsid w:val="00E53DA5"/>
    <w:rsid w:val="00E53ECF"/>
    <w:rsid w:val="00E544A5"/>
    <w:rsid w:val="00E549C9"/>
    <w:rsid w:val="00E54D62"/>
    <w:rsid w:val="00E55067"/>
    <w:rsid w:val="00E56B1C"/>
    <w:rsid w:val="00E56B95"/>
    <w:rsid w:val="00E573F3"/>
    <w:rsid w:val="00E57437"/>
    <w:rsid w:val="00E577F8"/>
    <w:rsid w:val="00E600E0"/>
    <w:rsid w:val="00E603DA"/>
    <w:rsid w:val="00E60C0B"/>
    <w:rsid w:val="00E61026"/>
    <w:rsid w:val="00E610ED"/>
    <w:rsid w:val="00E61441"/>
    <w:rsid w:val="00E61A68"/>
    <w:rsid w:val="00E61B57"/>
    <w:rsid w:val="00E61EFC"/>
    <w:rsid w:val="00E62273"/>
    <w:rsid w:val="00E627DE"/>
    <w:rsid w:val="00E62A63"/>
    <w:rsid w:val="00E63573"/>
    <w:rsid w:val="00E63F20"/>
    <w:rsid w:val="00E6409D"/>
    <w:rsid w:val="00E648AF"/>
    <w:rsid w:val="00E64C28"/>
    <w:rsid w:val="00E65579"/>
    <w:rsid w:val="00E657D6"/>
    <w:rsid w:val="00E65B58"/>
    <w:rsid w:val="00E65C48"/>
    <w:rsid w:val="00E65C7A"/>
    <w:rsid w:val="00E668C1"/>
    <w:rsid w:val="00E670A6"/>
    <w:rsid w:val="00E67551"/>
    <w:rsid w:val="00E70146"/>
    <w:rsid w:val="00E706D6"/>
    <w:rsid w:val="00E707C5"/>
    <w:rsid w:val="00E71158"/>
    <w:rsid w:val="00E715AA"/>
    <w:rsid w:val="00E715AD"/>
    <w:rsid w:val="00E7190F"/>
    <w:rsid w:val="00E71E58"/>
    <w:rsid w:val="00E722F0"/>
    <w:rsid w:val="00E73124"/>
    <w:rsid w:val="00E73ABE"/>
    <w:rsid w:val="00E73C2D"/>
    <w:rsid w:val="00E73F3F"/>
    <w:rsid w:val="00E747E4"/>
    <w:rsid w:val="00E7510E"/>
    <w:rsid w:val="00E753E7"/>
    <w:rsid w:val="00E77D6E"/>
    <w:rsid w:val="00E77D79"/>
    <w:rsid w:val="00E80BE1"/>
    <w:rsid w:val="00E81548"/>
    <w:rsid w:val="00E82692"/>
    <w:rsid w:val="00E8273C"/>
    <w:rsid w:val="00E82986"/>
    <w:rsid w:val="00E83081"/>
    <w:rsid w:val="00E83263"/>
    <w:rsid w:val="00E83529"/>
    <w:rsid w:val="00E839A4"/>
    <w:rsid w:val="00E839E7"/>
    <w:rsid w:val="00E83C08"/>
    <w:rsid w:val="00E83F44"/>
    <w:rsid w:val="00E84066"/>
    <w:rsid w:val="00E84FE9"/>
    <w:rsid w:val="00E85D8A"/>
    <w:rsid w:val="00E85F50"/>
    <w:rsid w:val="00E861B4"/>
    <w:rsid w:val="00E86C17"/>
    <w:rsid w:val="00E86C3D"/>
    <w:rsid w:val="00E86F1B"/>
    <w:rsid w:val="00E873A3"/>
    <w:rsid w:val="00E879CF"/>
    <w:rsid w:val="00E87C8B"/>
    <w:rsid w:val="00E87DBB"/>
    <w:rsid w:val="00E901EC"/>
    <w:rsid w:val="00E916E0"/>
    <w:rsid w:val="00E9182A"/>
    <w:rsid w:val="00E91D1D"/>
    <w:rsid w:val="00E928A1"/>
    <w:rsid w:val="00E93387"/>
    <w:rsid w:val="00E933FB"/>
    <w:rsid w:val="00E93E02"/>
    <w:rsid w:val="00E9404F"/>
    <w:rsid w:val="00E94A19"/>
    <w:rsid w:val="00E95813"/>
    <w:rsid w:val="00E97CAB"/>
    <w:rsid w:val="00E97CBA"/>
    <w:rsid w:val="00E97D90"/>
    <w:rsid w:val="00EA215A"/>
    <w:rsid w:val="00EA23C6"/>
    <w:rsid w:val="00EA2B0E"/>
    <w:rsid w:val="00EA2D8A"/>
    <w:rsid w:val="00EA3302"/>
    <w:rsid w:val="00EA3F2B"/>
    <w:rsid w:val="00EA4708"/>
    <w:rsid w:val="00EA5301"/>
    <w:rsid w:val="00EA58E7"/>
    <w:rsid w:val="00EA5C10"/>
    <w:rsid w:val="00EA5D5A"/>
    <w:rsid w:val="00EA6F5B"/>
    <w:rsid w:val="00EA7169"/>
    <w:rsid w:val="00EA7BD7"/>
    <w:rsid w:val="00EA7ED4"/>
    <w:rsid w:val="00EB07C7"/>
    <w:rsid w:val="00EB0B91"/>
    <w:rsid w:val="00EB0E2C"/>
    <w:rsid w:val="00EB1089"/>
    <w:rsid w:val="00EB1460"/>
    <w:rsid w:val="00EB1DEE"/>
    <w:rsid w:val="00EB26CD"/>
    <w:rsid w:val="00EB34AA"/>
    <w:rsid w:val="00EB448A"/>
    <w:rsid w:val="00EB5177"/>
    <w:rsid w:val="00EB550C"/>
    <w:rsid w:val="00EB55C9"/>
    <w:rsid w:val="00EB5856"/>
    <w:rsid w:val="00EB5AB6"/>
    <w:rsid w:val="00EB5D6B"/>
    <w:rsid w:val="00EB63F7"/>
    <w:rsid w:val="00EB71B9"/>
    <w:rsid w:val="00EB774E"/>
    <w:rsid w:val="00EB7E7D"/>
    <w:rsid w:val="00EB7F65"/>
    <w:rsid w:val="00EC0237"/>
    <w:rsid w:val="00EC0608"/>
    <w:rsid w:val="00EC0932"/>
    <w:rsid w:val="00EC0CD6"/>
    <w:rsid w:val="00EC1374"/>
    <w:rsid w:val="00EC1845"/>
    <w:rsid w:val="00EC21D9"/>
    <w:rsid w:val="00EC2B2C"/>
    <w:rsid w:val="00EC3062"/>
    <w:rsid w:val="00EC3341"/>
    <w:rsid w:val="00EC3D1A"/>
    <w:rsid w:val="00EC3F3E"/>
    <w:rsid w:val="00EC4939"/>
    <w:rsid w:val="00EC5093"/>
    <w:rsid w:val="00EC5212"/>
    <w:rsid w:val="00EC5EDB"/>
    <w:rsid w:val="00EC60C7"/>
    <w:rsid w:val="00EC6540"/>
    <w:rsid w:val="00EC6687"/>
    <w:rsid w:val="00EC7233"/>
    <w:rsid w:val="00EC7832"/>
    <w:rsid w:val="00ED0ABB"/>
    <w:rsid w:val="00ED0CE0"/>
    <w:rsid w:val="00ED2D5B"/>
    <w:rsid w:val="00ED2EFB"/>
    <w:rsid w:val="00ED3C98"/>
    <w:rsid w:val="00ED3F0C"/>
    <w:rsid w:val="00ED405A"/>
    <w:rsid w:val="00ED4832"/>
    <w:rsid w:val="00ED51A4"/>
    <w:rsid w:val="00ED5592"/>
    <w:rsid w:val="00ED6111"/>
    <w:rsid w:val="00ED66DF"/>
    <w:rsid w:val="00ED6905"/>
    <w:rsid w:val="00ED6908"/>
    <w:rsid w:val="00ED69AA"/>
    <w:rsid w:val="00ED6DE8"/>
    <w:rsid w:val="00ED7474"/>
    <w:rsid w:val="00EE060C"/>
    <w:rsid w:val="00EE0AE5"/>
    <w:rsid w:val="00EE1409"/>
    <w:rsid w:val="00EE1823"/>
    <w:rsid w:val="00EE1EC2"/>
    <w:rsid w:val="00EE210C"/>
    <w:rsid w:val="00EE272E"/>
    <w:rsid w:val="00EE2FCD"/>
    <w:rsid w:val="00EE3317"/>
    <w:rsid w:val="00EE384A"/>
    <w:rsid w:val="00EE486A"/>
    <w:rsid w:val="00EE4A97"/>
    <w:rsid w:val="00EE57C7"/>
    <w:rsid w:val="00EE5DFD"/>
    <w:rsid w:val="00EE5EE3"/>
    <w:rsid w:val="00EE5EE6"/>
    <w:rsid w:val="00EE626C"/>
    <w:rsid w:val="00EE6331"/>
    <w:rsid w:val="00EE7274"/>
    <w:rsid w:val="00EE72D1"/>
    <w:rsid w:val="00EE72E5"/>
    <w:rsid w:val="00EE79A3"/>
    <w:rsid w:val="00EE7C8B"/>
    <w:rsid w:val="00EE7D34"/>
    <w:rsid w:val="00EF0111"/>
    <w:rsid w:val="00EF0561"/>
    <w:rsid w:val="00EF10A8"/>
    <w:rsid w:val="00EF25C0"/>
    <w:rsid w:val="00EF26DC"/>
    <w:rsid w:val="00EF2BAA"/>
    <w:rsid w:val="00EF2D78"/>
    <w:rsid w:val="00EF2E58"/>
    <w:rsid w:val="00EF3A7F"/>
    <w:rsid w:val="00EF3AEA"/>
    <w:rsid w:val="00EF41A2"/>
    <w:rsid w:val="00EF44B9"/>
    <w:rsid w:val="00EF44BB"/>
    <w:rsid w:val="00EF4754"/>
    <w:rsid w:val="00EF47B9"/>
    <w:rsid w:val="00EF4C4C"/>
    <w:rsid w:val="00EF4DF6"/>
    <w:rsid w:val="00EF56A7"/>
    <w:rsid w:val="00EF5934"/>
    <w:rsid w:val="00EF6022"/>
    <w:rsid w:val="00EF65EE"/>
    <w:rsid w:val="00EF6A04"/>
    <w:rsid w:val="00EF6E30"/>
    <w:rsid w:val="00EF6FD6"/>
    <w:rsid w:val="00EF7531"/>
    <w:rsid w:val="00F002A7"/>
    <w:rsid w:val="00F0078F"/>
    <w:rsid w:val="00F00AB6"/>
    <w:rsid w:val="00F00E50"/>
    <w:rsid w:val="00F023B3"/>
    <w:rsid w:val="00F04CE9"/>
    <w:rsid w:val="00F05171"/>
    <w:rsid w:val="00F052E1"/>
    <w:rsid w:val="00F0639E"/>
    <w:rsid w:val="00F067F4"/>
    <w:rsid w:val="00F06B0B"/>
    <w:rsid w:val="00F06EEB"/>
    <w:rsid w:val="00F070B4"/>
    <w:rsid w:val="00F07142"/>
    <w:rsid w:val="00F07229"/>
    <w:rsid w:val="00F07C81"/>
    <w:rsid w:val="00F07EBC"/>
    <w:rsid w:val="00F1073F"/>
    <w:rsid w:val="00F1093E"/>
    <w:rsid w:val="00F10D21"/>
    <w:rsid w:val="00F11443"/>
    <w:rsid w:val="00F11450"/>
    <w:rsid w:val="00F117DE"/>
    <w:rsid w:val="00F11D29"/>
    <w:rsid w:val="00F1214A"/>
    <w:rsid w:val="00F12569"/>
    <w:rsid w:val="00F12769"/>
    <w:rsid w:val="00F12D18"/>
    <w:rsid w:val="00F13A00"/>
    <w:rsid w:val="00F14D21"/>
    <w:rsid w:val="00F14EEF"/>
    <w:rsid w:val="00F1589E"/>
    <w:rsid w:val="00F15B7E"/>
    <w:rsid w:val="00F15B8E"/>
    <w:rsid w:val="00F15FB1"/>
    <w:rsid w:val="00F1699F"/>
    <w:rsid w:val="00F17064"/>
    <w:rsid w:val="00F170ED"/>
    <w:rsid w:val="00F17328"/>
    <w:rsid w:val="00F1761D"/>
    <w:rsid w:val="00F212B1"/>
    <w:rsid w:val="00F215E5"/>
    <w:rsid w:val="00F2211E"/>
    <w:rsid w:val="00F22299"/>
    <w:rsid w:val="00F22E8C"/>
    <w:rsid w:val="00F230AB"/>
    <w:rsid w:val="00F2361D"/>
    <w:rsid w:val="00F23934"/>
    <w:rsid w:val="00F23EEB"/>
    <w:rsid w:val="00F24053"/>
    <w:rsid w:val="00F2622E"/>
    <w:rsid w:val="00F273BD"/>
    <w:rsid w:val="00F27B30"/>
    <w:rsid w:val="00F27E7B"/>
    <w:rsid w:val="00F300EE"/>
    <w:rsid w:val="00F30364"/>
    <w:rsid w:val="00F31195"/>
    <w:rsid w:val="00F315BE"/>
    <w:rsid w:val="00F31A3D"/>
    <w:rsid w:val="00F31E24"/>
    <w:rsid w:val="00F3268C"/>
    <w:rsid w:val="00F32FA8"/>
    <w:rsid w:val="00F335AA"/>
    <w:rsid w:val="00F338DD"/>
    <w:rsid w:val="00F339B0"/>
    <w:rsid w:val="00F33BF5"/>
    <w:rsid w:val="00F34205"/>
    <w:rsid w:val="00F34F0B"/>
    <w:rsid w:val="00F34FA2"/>
    <w:rsid w:val="00F34FB6"/>
    <w:rsid w:val="00F35A91"/>
    <w:rsid w:val="00F35CCB"/>
    <w:rsid w:val="00F36352"/>
    <w:rsid w:val="00F3657A"/>
    <w:rsid w:val="00F36AAA"/>
    <w:rsid w:val="00F379E3"/>
    <w:rsid w:val="00F4028B"/>
    <w:rsid w:val="00F40784"/>
    <w:rsid w:val="00F40DCB"/>
    <w:rsid w:val="00F40ECA"/>
    <w:rsid w:val="00F41318"/>
    <w:rsid w:val="00F428C1"/>
    <w:rsid w:val="00F42D21"/>
    <w:rsid w:val="00F4339B"/>
    <w:rsid w:val="00F44371"/>
    <w:rsid w:val="00F447CA"/>
    <w:rsid w:val="00F44D5D"/>
    <w:rsid w:val="00F44E30"/>
    <w:rsid w:val="00F4510A"/>
    <w:rsid w:val="00F4572F"/>
    <w:rsid w:val="00F46031"/>
    <w:rsid w:val="00F4639E"/>
    <w:rsid w:val="00F467D4"/>
    <w:rsid w:val="00F46BA7"/>
    <w:rsid w:val="00F46E2E"/>
    <w:rsid w:val="00F472A2"/>
    <w:rsid w:val="00F472E1"/>
    <w:rsid w:val="00F47593"/>
    <w:rsid w:val="00F47842"/>
    <w:rsid w:val="00F50426"/>
    <w:rsid w:val="00F50F8A"/>
    <w:rsid w:val="00F511D1"/>
    <w:rsid w:val="00F5136A"/>
    <w:rsid w:val="00F5192A"/>
    <w:rsid w:val="00F51C7E"/>
    <w:rsid w:val="00F5209B"/>
    <w:rsid w:val="00F52A76"/>
    <w:rsid w:val="00F5382F"/>
    <w:rsid w:val="00F538EB"/>
    <w:rsid w:val="00F53FD5"/>
    <w:rsid w:val="00F543EA"/>
    <w:rsid w:val="00F551DF"/>
    <w:rsid w:val="00F5588A"/>
    <w:rsid w:val="00F55B25"/>
    <w:rsid w:val="00F55E81"/>
    <w:rsid w:val="00F55ED9"/>
    <w:rsid w:val="00F56210"/>
    <w:rsid w:val="00F566BB"/>
    <w:rsid w:val="00F56755"/>
    <w:rsid w:val="00F56E3F"/>
    <w:rsid w:val="00F57981"/>
    <w:rsid w:val="00F57EB2"/>
    <w:rsid w:val="00F622C5"/>
    <w:rsid w:val="00F625F8"/>
    <w:rsid w:val="00F632E4"/>
    <w:rsid w:val="00F63E20"/>
    <w:rsid w:val="00F64E32"/>
    <w:rsid w:val="00F65673"/>
    <w:rsid w:val="00F65987"/>
    <w:rsid w:val="00F65B02"/>
    <w:rsid w:val="00F65C5D"/>
    <w:rsid w:val="00F70534"/>
    <w:rsid w:val="00F711BC"/>
    <w:rsid w:val="00F739CF"/>
    <w:rsid w:val="00F75228"/>
    <w:rsid w:val="00F75796"/>
    <w:rsid w:val="00F75E3F"/>
    <w:rsid w:val="00F7615F"/>
    <w:rsid w:val="00F76F07"/>
    <w:rsid w:val="00F77486"/>
    <w:rsid w:val="00F774E7"/>
    <w:rsid w:val="00F77565"/>
    <w:rsid w:val="00F77A2D"/>
    <w:rsid w:val="00F77B2B"/>
    <w:rsid w:val="00F80166"/>
    <w:rsid w:val="00F8138C"/>
    <w:rsid w:val="00F81523"/>
    <w:rsid w:val="00F815E2"/>
    <w:rsid w:val="00F822A8"/>
    <w:rsid w:val="00F827CB"/>
    <w:rsid w:val="00F829FC"/>
    <w:rsid w:val="00F82BA1"/>
    <w:rsid w:val="00F83207"/>
    <w:rsid w:val="00F83402"/>
    <w:rsid w:val="00F837CA"/>
    <w:rsid w:val="00F83870"/>
    <w:rsid w:val="00F84232"/>
    <w:rsid w:val="00F84877"/>
    <w:rsid w:val="00F84F16"/>
    <w:rsid w:val="00F85C47"/>
    <w:rsid w:val="00F86171"/>
    <w:rsid w:val="00F87272"/>
    <w:rsid w:val="00F901E8"/>
    <w:rsid w:val="00F90645"/>
    <w:rsid w:val="00F90B37"/>
    <w:rsid w:val="00F90C14"/>
    <w:rsid w:val="00F910F7"/>
    <w:rsid w:val="00F912BE"/>
    <w:rsid w:val="00F9198C"/>
    <w:rsid w:val="00F91CEA"/>
    <w:rsid w:val="00F91EB3"/>
    <w:rsid w:val="00F928C9"/>
    <w:rsid w:val="00F92E2C"/>
    <w:rsid w:val="00F933EA"/>
    <w:rsid w:val="00F93815"/>
    <w:rsid w:val="00F939AD"/>
    <w:rsid w:val="00F944A9"/>
    <w:rsid w:val="00F9457F"/>
    <w:rsid w:val="00F9487A"/>
    <w:rsid w:val="00F94BF0"/>
    <w:rsid w:val="00F94BF1"/>
    <w:rsid w:val="00F94F38"/>
    <w:rsid w:val="00F94F70"/>
    <w:rsid w:val="00F956A4"/>
    <w:rsid w:val="00F9643B"/>
    <w:rsid w:val="00F972EF"/>
    <w:rsid w:val="00F9793C"/>
    <w:rsid w:val="00F97950"/>
    <w:rsid w:val="00FA03CB"/>
    <w:rsid w:val="00FA0FF2"/>
    <w:rsid w:val="00FA1047"/>
    <w:rsid w:val="00FA12CA"/>
    <w:rsid w:val="00FA12D8"/>
    <w:rsid w:val="00FA152D"/>
    <w:rsid w:val="00FA1829"/>
    <w:rsid w:val="00FA3822"/>
    <w:rsid w:val="00FA41DD"/>
    <w:rsid w:val="00FA4B43"/>
    <w:rsid w:val="00FA4F11"/>
    <w:rsid w:val="00FA5528"/>
    <w:rsid w:val="00FA56C2"/>
    <w:rsid w:val="00FA5F51"/>
    <w:rsid w:val="00FA64C5"/>
    <w:rsid w:val="00FA6783"/>
    <w:rsid w:val="00FA6F11"/>
    <w:rsid w:val="00FA7E07"/>
    <w:rsid w:val="00FA7E57"/>
    <w:rsid w:val="00FB13F4"/>
    <w:rsid w:val="00FB1623"/>
    <w:rsid w:val="00FB23D2"/>
    <w:rsid w:val="00FB2D3A"/>
    <w:rsid w:val="00FB339A"/>
    <w:rsid w:val="00FB33B2"/>
    <w:rsid w:val="00FB36CC"/>
    <w:rsid w:val="00FB37B6"/>
    <w:rsid w:val="00FB3ACA"/>
    <w:rsid w:val="00FB40A3"/>
    <w:rsid w:val="00FB4EA1"/>
    <w:rsid w:val="00FB5B00"/>
    <w:rsid w:val="00FB5CAE"/>
    <w:rsid w:val="00FB6006"/>
    <w:rsid w:val="00FB62AF"/>
    <w:rsid w:val="00FB7D58"/>
    <w:rsid w:val="00FB7E1F"/>
    <w:rsid w:val="00FB7F20"/>
    <w:rsid w:val="00FC038F"/>
    <w:rsid w:val="00FC0443"/>
    <w:rsid w:val="00FC04D4"/>
    <w:rsid w:val="00FC0796"/>
    <w:rsid w:val="00FC096D"/>
    <w:rsid w:val="00FC0ADC"/>
    <w:rsid w:val="00FC124F"/>
    <w:rsid w:val="00FC12C4"/>
    <w:rsid w:val="00FC15D6"/>
    <w:rsid w:val="00FC1912"/>
    <w:rsid w:val="00FC1AE5"/>
    <w:rsid w:val="00FC1AF2"/>
    <w:rsid w:val="00FC1C2D"/>
    <w:rsid w:val="00FC1EB6"/>
    <w:rsid w:val="00FC206C"/>
    <w:rsid w:val="00FC20DE"/>
    <w:rsid w:val="00FC25DA"/>
    <w:rsid w:val="00FC2E5E"/>
    <w:rsid w:val="00FC394C"/>
    <w:rsid w:val="00FC3DC2"/>
    <w:rsid w:val="00FC42B4"/>
    <w:rsid w:val="00FC43A7"/>
    <w:rsid w:val="00FC48AD"/>
    <w:rsid w:val="00FC49D9"/>
    <w:rsid w:val="00FC5404"/>
    <w:rsid w:val="00FC5AB9"/>
    <w:rsid w:val="00FC5BBD"/>
    <w:rsid w:val="00FC6229"/>
    <w:rsid w:val="00FC62A4"/>
    <w:rsid w:val="00FC708D"/>
    <w:rsid w:val="00FD0454"/>
    <w:rsid w:val="00FD08A0"/>
    <w:rsid w:val="00FD0B89"/>
    <w:rsid w:val="00FD0C32"/>
    <w:rsid w:val="00FD0DC4"/>
    <w:rsid w:val="00FD134A"/>
    <w:rsid w:val="00FD1518"/>
    <w:rsid w:val="00FD1610"/>
    <w:rsid w:val="00FD16C6"/>
    <w:rsid w:val="00FD16FA"/>
    <w:rsid w:val="00FD208C"/>
    <w:rsid w:val="00FD2AD2"/>
    <w:rsid w:val="00FD301A"/>
    <w:rsid w:val="00FD30F2"/>
    <w:rsid w:val="00FD33DC"/>
    <w:rsid w:val="00FD40CE"/>
    <w:rsid w:val="00FD4463"/>
    <w:rsid w:val="00FD4501"/>
    <w:rsid w:val="00FD46A6"/>
    <w:rsid w:val="00FD521E"/>
    <w:rsid w:val="00FD5897"/>
    <w:rsid w:val="00FD5FB8"/>
    <w:rsid w:val="00FD6114"/>
    <w:rsid w:val="00FD6882"/>
    <w:rsid w:val="00FD69D6"/>
    <w:rsid w:val="00FD7084"/>
    <w:rsid w:val="00FD7440"/>
    <w:rsid w:val="00FD7B41"/>
    <w:rsid w:val="00FD7DE6"/>
    <w:rsid w:val="00FE084F"/>
    <w:rsid w:val="00FE08C3"/>
    <w:rsid w:val="00FE0B86"/>
    <w:rsid w:val="00FE0C4D"/>
    <w:rsid w:val="00FE0DBC"/>
    <w:rsid w:val="00FE0F39"/>
    <w:rsid w:val="00FE0FC6"/>
    <w:rsid w:val="00FE122B"/>
    <w:rsid w:val="00FE175D"/>
    <w:rsid w:val="00FE19A7"/>
    <w:rsid w:val="00FE1F42"/>
    <w:rsid w:val="00FE2283"/>
    <w:rsid w:val="00FE2859"/>
    <w:rsid w:val="00FE29F9"/>
    <w:rsid w:val="00FE2B5B"/>
    <w:rsid w:val="00FE2C2B"/>
    <w:rsid w:val="00FE2C71"/>
    <w:rsid w:val="00FE3218"/>
    <w:rsid w:val="00FE39D4"/>
    <w:rsid w:val="00FE3C8E"/>
    <w:rsid w:val="00FE3CA1"/>
    <w:rsid w:val="00FE450D"/>
    <w:rsid w:val="00FE46D7"/>
    <w:rsid w:val="00FE4EB6"/>
    <w:rsid w:val="00FE5328"/>
    <w:rsid w:val="00FE54F4"/>
    <w:rsid w:val="00FE5609"/>
    <w:rsid w:val="00FE5D2B"/>
    <w:rsid w:val="00FE6D98"/>
    <w:rsid w:val="00FE6FD5"/>
    <w:rsid w:val="00FE7340"/>
    <w:rsid w:val="00FE7F0E"/>
    <w:rsid w:val="00FE7F8D"/>
    <w:rsid w:val="00FF027E"/>
    <w:rsid w:val="00FF039A"/>
    <w:rsid w:val="00FF1F31"/>
    <w:rsid w:val="00FF2766"/>
    <w:rsid w:val="00FF3246"/>
    <w:rsid w:val="00FF3DF3"/>
    <w:rsid w:val="00FF423A"/>
    <w:rsid w:val="00FF5B9E"/>
    <w:rsid w:val="00FF5CFA"/>
    <w:rsid w:val="00FF6883"/>
    <w:rsid w:val="00FF6F5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FEAB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05553"/>
    <w:rPr>
      <w:rFonts w:ascii="Arial" w:hAnsi="Arial"/>
      <w:sz w:val="22"/>
      <w:szCs w:val="22"/>
    </w:rPr>
  </w:style>
  <w:style w:type="paragraph" w:styleId="Heading1">
    <w:name w:val="heading 1"/>
    <w:basedOn w:val="Normal"/>
    <w:next w:val="Normal"/>
    <w:qFormat/>
    <w:rsid w:val="00F472E1"/>
    <w:pPr>
      <w:keepNext/>
      <w:spacing w:before="240" w:after="60"/>
      <w:outlineLvl w:val="0"/>
    </w:pPr>
    <w:rPr>
      <w:rFonts w:cs="Arial"/>
      <w:b/>
      <w:bCs/>
      <w:kern w:val="32"/>
      <w:sz w:val="32"/>
      <w:szCs w:val="32"/>
    </w:rPr>
  </w:style>
  <w:style w:type="paragraph" w:styleId="Heading2">
    <w:name w:val="heading 2"/>
    <w:basedOn w:val="Normal"/>
    <w:next w:val="Normal"/>
    <w:qFormat/>
    <w:rsid w:val="00F472E1"/>
    <w:pPr>
      <w:keepNext/>
      <w:spacing w:before="240" w:after="60"/>
      <w:outlineLvl w:val="1"/>
    </w:pPr>
    <w:rPr>
      <w:rFonts w:cs="Arial"/>
      <w:b/>
      <w:bCs/>
      <w:i/>
      <w:iCs/>
      <w:sz w:val="28"/>
      <w:szCs w:val="28"/>
    </w:rPr>
  </w:style>
  <w:style w:type="paragraph" w:styleId="Heading3">
    <w:name w:val="heading 3"/>
    <w:basedOn w:val="Normal"/>
    <w:next w:val="Normal"/>
    <w:qFormat/>
    <w:rsid w:val="0095738A"/>
    <w:pPr>
      <w:keepNext/>
      <w:spacing w:before="240" w:after="60"/>
      <w:outlineLvl w:val="2"/>
    </w:pPr>
    <w:rPr>
      <w:rFonts w:cs="Arial"/>
      <w:b/>
      <w:bCs/>
      <w:sz w:val="26"/>
      <w:szCs w:val="26"/>
    </w:rPr>
  </w:style>
  <w:style w:type="paragraph" w:styleId="Heading4">
    <w:name w:val="heading 4"/>
    <w:basedOn w:val="Normal"/>
    <w:next w:val="Normal"/>
    <w:qFormat/>
    <w:rsid w:val="00EF4DF6"/>
    <w:pPr>
      <w:keepNext/>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472E1"/>
    <w:pPr>
      <w:tabs>
        <w:tab w:val="center" w:pos="4320"/>
        <w:tab w:val="right" w:pos="8640"/>
      </w:tabs>
    </w:pPr>
  </w:style>
  <w:style w:type="paragraph" w:styleId="Footer">
    <w:name w:val="footer"/>
    <w:basedOn w:val="Normal"/>
    <w:rsid w:val="00F472E1"/>
    <w:pPr>
      <w:tabs>
        <w:tab w:val="center" w:pos="4320"/>
        <w:tab w:val="right" w:pos="8640"/>
      </w:tabs>
    </w:pPr>
  </w:style>
  <w:style w:type="character" w:styleId="PageNumber">
    <w:name w:val="page number"/>
    <w:basedOn w:val="DefaultParagraphFont"/>
    <w:rsid w:val="00F472E1"/>
  </w:style>
  <w:style w:type="paragraph" w:customStyle="1" w:styleId="BT">
    <w:name w:val="BT"/>
    <w:rsid w:val="00F472E1"/>
    <w:pPr>
      <w:spacing w:after="240" w:line="240" w:lineRule="atLeast"/>
    </w:pPr>
    <w:rPr>
      <w:rFonts w:ascii="Swiss II" w:hAnsi="Swiss II"/>
      <w:color w:val="000000"/>
    </w:rPr>
  </w:style>
  <w:style w:type="table" w:styleId="TableGrid">
    <w:name w:val="Table Grid"/>
    <w:basedOn w:val="TableNormal"/>
    <w:rsid w:val="00F472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F472E1"/>
    <w:rPr>
      <w:b/>
      <w:bCs/>
      <w:sz w:val="20"/>
      <w:szCs w:val="20"/>
    </w:rPr>
  </w:style>
  <w:style w:type="character" w:styleId="CommentReference">
    <w:name w:val="annotation reference"/>
    <w:basedOn w:val="DefaultParagraphFont"/>
    <w:semiHidden/>
    <w:rsid w:val="00A85240"/>
    <w:rPr>
      <w:sz w:val="16"/>
      <w:szCs w:val="16"/>
    </w:rPr>
  </w:style>
  <w:style w:type="paragraph" w:styleId="CommentText">
    <w:name w:val="annotation text"/>
    <w:basedOn w:val="Normal"/>
    <w:semiHidden/>
    <w:rsid w:val="00A85240"/>
    <w:rPr>
      <w:sz w:val="20"/>
      <w:szCs w:val="20"/>
    </w:rPr>
  </w:style>
  <w:style w:type="paragraph" w:styleId="CommentSubject">
    <w:name w:val="annotation subject"/>
    <w:basedOn w:val="CommentText"/>
    <w:next w:val="CommentText"/>
    <w:semiHidden/>
    <w:rsid w:val="00A85240"/>
    <w:rPr>
      <w:b/>
      <w:bCs/>
    </w:rPr>
  </w:style>
  <w:style w:type="paragraph" w:styleId="BalloonText">
    <w:name w:val="Balloon Text"/>
    <w:basedOn w:val="Normal"/>
    <w:semiHidden/>
    <w:rsid w:val="00A85240"/>
    <w:rPr>
      <w:rFonts w:ascii="Tahoma" w:hAnsi="Tahoma" w:cs="Tahoma"/>
      <w:sz w:val="16"/>
      <w:szCs w:val="16"/>
    </w:rPr>
  </w:style>
  <w:style w:type="paragraph" w:customStyle="1" w:styleId="Normalspaced">
    <w:name w:val="Normal spaced"/>
    <w:basedOn w:val="Normal"/>
    <w:rsid w:val="00541B4E"/>
    <w:pPr>
      <w:spacing w:before="120" w:after="120"/>
    </w:pPr>
    <w:rPr>
      <w:rFonts w:ascii="Tahoma" w:eastAsia="SimSun" w:hAnsi="Tahoma"/>
      <w:szCs w:val="24"/>
      <w:lang w:eastAsia="zh-CN"/>
    </w:rPr>
  </w:style>
  <w:style w:type="paragraph" w:styleId="TOC1">
    <w:name w:val="toc 1"/>
    <w:basedOn w:val="Normal"/>
    <w:next w:val="Normal"/>
    <w:autoRedefine/>
    <w:uiPriority w:val="39"/>
    <w:rsid w:val="00A62523"/>
  </w:style>
  <w:style w:type="paragraph" w:styleId="TOC2">
    <w:name w:val="toc 2"/>
    <w:basedOn w:val="Normal"/>
    <w:next w:val="Normal"/>
    <w:autoRedefine/>
    <w:uiPriority w:val="39"/>
    <w:rsid w:val="00A62523"/>
    <w:pPr>
      <w:ind w:left="220"/>
    </w:pPr>
  </w:style>
  <w:style w:type="paragraph" w:styleId="TOC3">
    <w:name w:val="toc 3"/>
    <w:basedOn w:val="Normal"/>
    <w:next w:val="Normal"/>
    <w:autoRedefine/>
    <w:uiPriority w:val="39"/>
    <w:rsid w:val="00A62523"/>
    <w:pPr>
      <w:ind w:left="440"/>
    </w:pPr>
  </w:style>
  <w:style w:type="character" w:styleId="Hyperlink">
    <w:name w:val="Hyperlink"/>
    <w:basedOn w:val="DefaultParagraphFont"/>
    <w:uiPriority w:val="99"/>
    <w:rsid w:val="00A62523"/>
    <w:rPr>
      <w:color w:val="0000FF"/>
      <w:u w:val="single"/>
    </w:rPr>
  </w:style>
  <w:style w:type="paragraph" w:styleId="TableofFigures">
    <w:name w:val="table of figures"/>
    <w:basedOn w:val="Normal"/>
    <w:next w:val="Normal"/>
    <w:uiPriority w:val="99"/>
    <w:rsid w:val="00F90645"/>
  </w:style>
  <w:style w:type="paragraph" w:styleId="ListParagraph">
    <w:name w:val="List Paragraph"/>
    <w:basedOn w:val="Normal"/>
    <w:uiPriority w:val="34"/>
    <w:qFormat/>
    <w:rsid w:val="009D22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415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header" Target="header3.xml"/><Relationship Id="rId23" Type="http://schemas.openxmlformats.org/officeDocument/2006/relationships/footer" Target="footer4.xml"/><Relationship Id="rId24" Type="http://schemas.openxmlformats.org/officeDocument/2006/relationships/header" Target="header4.xml"/><Relationship Id="rId25" Type="http://schemas.openxmlformats.org/officeDocument/2006/relationships/footer" Target="footer5.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2.png"/><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diagramData" Target="diagrams/data1.xml"/><Relationship Id="rId15" Type="http://schemas.openxmlformats.org/officeDocument/2006/relationships/diagramLayout" Target="diagrams/layout1.xml"/><Relationship Id="rId16" Type="http://schemas.openxmlformats.org/officeDocument/2006/relationships/diagramQuickStyle" Target="diagrams/quickStyle1.xml"/><Relationship Id="rId17" Type="http://schemas.openxmlformats.org/officeDocument/2006/relationships/diagramColors" Target="diagrams/colors1.xml"/><Relationship Id="rId18" Type="http://schemas.microsoft.com/office/2007/relationships/diagramDrawing" Target="diagrams/drawing1.xml"/><Relationship Id="rId19" Type="http://schemas.openxmlformats.org/officeDocument/2006/relationships/image" Target="media/image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63DD693-5C6D-43CD-A2BC-C5083641B95C}" type="doc">
      <dgm:prSet loTypeId="urn:microsoft.com/office/officeart/2005/8/layout/orgChart1" loCatId="hierarchy" qsTypeId="urn:microsoft.com/office/officeart/2005/8/quickstyle/simple1" qsCatId="simple" csTypeId="urn:microsoft.com/office/officeart/2005/8/colors/accent1_2" csCatId="accent1"/>
      <dgm:spPr/>
    </dgm:pt>
    <dgm:pt modelId="{CF1F67B2-E221-48C4-8F11-0DFFE0429B2B}">
      <dgm:prSet/>
      <dgm:spPr/>
      <dgm:t>
        <a:bodyPr/>
        <a:lstStyle/>
        <a:p>
          <a:pPr marR="0" algn="ctr" rtl="0"/>
          <a:r>
            <a:rPr lang="en-US" b="1" i="0" u="none" strike="noStrike" baseline="0" smtClean="0">
              <a:solidFill>
                <a:srgbClr val="000000"/>
              </a:solidFill>
              <a:latin typeface="Tahoma"/>
            </a:rPr>
            <a:t>Study Area </a:t>
          </a:r>
          <a:endParaRPr lang="en-US" smtClean="0"/>
        </a:p>
      </dgm:t>
    </dgm:pt>
    <dgm:pt modelId="{2FDF9338-2F91-4366-B52B-852F305BD396}" type="parTrans" cxnId="{B52B6D45-C61A-46A5-B3FA-282C7DC6FC6F}">
      <dgm:prSet/>
      <dgm:spPr/>
    </dgm:pt>
    <dgm:pt modelId="{65BD13A9-F914-4CE1-8801-350E76A5207D}" type="sibTrans" cxnId="{B52B6D45-C61A-46A5-B3FA-282C7DC6FC6F}">
      <dgm:prSet/>
      <dgm:spPr/>
    </dgm:pt>
    <dgm:pt modelId="{92AEB573-B673-467F-BC38-9DFE3AA9E254}">
      <dgm:prSet/>
      <dgm:spPr/>
      <dgm:t>
        <a:bodyPr/>
        <a:lstStyle/>
        <a:p>
          <a:pPr marR="0" algn="ctr" rtl="0"/>
          <a:r>
            <a:rPr lang="en-US" b="1" i="0" u="none" strike="noStrike" baseline="0" smtClean="0">
              <a:solidFill>
                <a:srgbClr val="000000"/>
              </a:solidFill>
              <a:latin typeface="Tahoma"/>
            </a:rPr>
            <a:t>Scenario </a:t>
          </a:r>
          <a:endParaRPr lang="en-US" smtClean="0"/>
        </a:p>
      </dgm:t>
    </dgm:pt>
    <dgm:pt modelId="{52E7D871-E9CA-4CE0-9A41-78968A952DA3}" type="parTrans" cxnId="{8D971DC4-47ED-4FC5-9AA8-1FC8CB0F1C67}">
      <dgm:prSet/>
      <dgm:spPr/>
    </dgm:pt>
    <dgm:pt modelId="{39553EE0-09BB-48F9-870B-2A5D98C0A220}" type="sibTrans" cxnId="{8D971DC4-47ED-4FC5-9AA8-1FC8CB0F1C67}">
      <dgm:prSet/>
      <dgm:spPr/>
    </dgm:pt>
    <dgm:pt modelId="{93836BA3-F75F-47E6-8DDC-D97539ACD887}">
      <dgm:prSet/>
      <dgm:spPr/>
      <dgm:t>
        <a:bodyPr/>
        <a:lstStyle/>
        <a:p>
          <a:pPr marR="0" algn="ctr" rtl="0"/>
          <a:r>
            <a:rPr lang="en-US" b="1" i="0" u="none" strike="noStrike" baseline="0" smtClean="0">
              <a:solidFill>
                <a:srgbClr val="000000"/>
              </a:solidFill>
              <a:latin typeface="Tahoma"/>
            </a:rPr>
            <a:t>Input</a:t>
          </a:r>
          <a:endParaRPr lang="en-US" smtClean="0"/>
        </a:p>
      </dgm:t>
    </dgm:pt>
    <dgm:pt modelId="{1E062CAB-019F-4667-AC09-676148704544}" type="parTrans" cxnId="{10167B4E-F9FA-4C13-AC42-117012BADC2C}">
      <dgm:prSet/>
      <dgm:spPr/>
    </dgm:pt>
    <dgm:pt modelId="{90948B5A-855C-49C9-A4D9-7379C621A90C}" type="sibTrans" cxnId="{10167B4E-F9FA-4C13-AC42-117012BADC2C}">
      <dgm:prSet/>
      <dgm:spPr/>
    </dgm:pt>
    <dgm:pt modelId="{8B66C20B-76C0-42FB-9591-5FDD6D88A4EB}">
      <dgm:prSet/>
      <dgm:spPr/>
      <dgm:t>
        <a:bodyPr/>
        <a:lstStyle/>
        <a:p>
          <a:pPr marR="0" algn="ctr" rtl="0"/>
          <a:r>
            <a:rPr lang="en-US" b="1" i="0" u="none" strike="noStrike" baseline="0" smtClean="0">
              <a:solidFill>
                <a:srgbClr val="000000"/>
              </a:solidFill>
              <a:latin typeface="Tahoma"/>
            </a:rPr>
            <a:t>Interim</a:t>
          </a:r>
          <a:endParaRPr lang="en-US" smtClean="0"/>
        </a:p>
      </dgm:t>
    </dgm:pt>
    <dgm:pt modelId="{02F7F482-865A-4BFF-92CF-0132F625A454}" type="parTrans" cxnId="{027B9D08-4637-4876-8095-902210C07965}">
      <dgm:prSet/>
      <dgm:spPr/>
    </dgm:pt>
    <dgm:pt modelId="{4EA413E0-7CA1-4C72-8B7A-58A3BAE4FB4D}" type="sibTrans" cxnId="{027B9D08-4637-4876-8095-902210C07965}">
      <dgm:prSet/>
      <dgm:spPr/>
    </dgm:pt>
    <dgm:pt modelId="{5DAC4779-2BD0-409B-BAF5-528AF1A26BD2}">
      <dgm:prSet/>
      <dgm:spPr/>
      <dgm:t>
        <a:bodyPr/>
        <a:lstStyle/>
        <a:p>
          <a:pPr marR="0" algn="ctr" rtl="0"/>
          <a:r>
            <a:rPr lang="en-US" b="1" i="0" u="none" strike="noStrike" baseline="0" smtClean="0">
              <a:solidFill>
                <a:srgbClr val="000000"/>
              </a:solidFill>
              <a:latin typeface="Tahoma"/>
            </a:rPr>
            <a:t>Output</a:t>
          </a:r>
          <a:endParaRPr lang="en-US" smtClean="0"/>
        </a:p>
      </dgm:t>
    </dgm:pt>
    <dgm:pt modelId="{F052D4F9-7DE7-44D4-86F8-C336986BE6B7}" type="parTrans" cxnId="{89EF6D1F-3EE8-4DAB-9BC7-87BE4C469187}">
      <dgm:prSet/>
      <dgm:spPr/>
    </dgm:pt>
    <dgm:pt modelId="{B956B06F-4651-42C5-91A4-DBDFBB34B8AC}" type="sibTrans" cxnId="{89EF6D1F-3EE8-4DAB-9BC7-87BE4C469187}">
      <dgm:prSet/>
      <dgm:spPr/>
    </dgm:pt>
    <dgm:pt modelId="{6DFFBFA5-054B-4614-BCCE-30A395E674BB}">
      <dgm:prSet/>
      <dgm:spPr/>
      <dgm:t>
        <a:bodyPr/>
        <a:lstStyle/>
        <a:p>
          <a:pPr marR="0" algn="ctr" rtl="0"/>
          <a:r>
            <a:rPr lang="en-US" b="1" i="0" u="none" strike="noStrike" baseline="0" smtClean="0">
              <a:solidFill>
                <a:srgbClr val="000000"/>
              </a:solidFill>
              <a:latin typeface="Tahoma"/>
            </a:rPr>
            <a:t>Parameters</a:t>
          </a:r>
          <a:endParaRPr lang="en-US" smtClean="0"/>
        </a:p>
      </dgm:t>
    </dgm:pt>
    <dgm:pt modelId="{A1ED9780-1FD3-46A0-9AB1-A40AB09CDD81}" type="parTrans" cxnId="{ADC82D61-1FDB-4CBD-9A70-637FCF4D76EA}">
      <dgm:prSet/>
      <dgm:spPr/>
    </dgm:pt>
    <dgm:pt modelId="{51603772-3C1D-437F-97E1-37D8718CFC5A}" type="sibTrans" cxnId="{ADC82D61-1FDB-4CBD-9A70-637FCF4D76EA}">
      <dgm:prSet/>
      <dgm:spPr/>
    </dgm:pt>
    <dgm:pt modelId="{CD762EB5-5563-4689-BF98-643B67E932C2}" type="pres">
      <dgm:prSet presAssocID="{963DD693-5C6D-43CD-A2BC-C5083641B95C}" presName="hierChild1" presStyleCnt="0">
        <dgm:presLayoutVars>
          <dgm:orgChart val="1"/>
          <dgm:chPref val="1"/>
          <dgm:dir/>
          <dgm:animOne val="branch"/>
          <dgm:animLvl val="lvl"/>
          <dgm:resizeHandles/>
        </dgm:presLayoutVars>
      </dgm:prSet>
      <dgm:spPr/>
    </dgm:pt>
    <dgm:pt modelId="{6942901C-0A3C-4602-80C9-2C4FD11F6B49}" type="pres">
      <dgm:prSet presAssocID="{CF1F67B2-E221-48C4-8F11-0DFFE0429B2B}" presName="hierRoot1" presStyleCnt="0">
        <dgm:presLayoutVars>
          <dgm:hierBranch val="r"/>
        </dgm:presLayoutVars>
      </dgm:prSet>
      <dgm:spPr/>
    </dgm:pt>
    <dgm:pt modelId="{FA819D29-1597-45E6-A137-AA8D4FD5FF84}" type="pres">
      <dgm:prSet presAssocID="{CF1F67B2-E221-48C4-8F11-0DFFE0429B2B}" presName="rootComposite1" presStyleCnt="0"/>
      <dgm:spPr/>
    </dgm:pt>
    <dgm:pt modelId="{6F96C67D-98E1-4611-9094-BF050D34F3A3}" type="pres">
      <dgm:prSet presAssocID="{CF1F67B2-E221-48C4-8F11-0DFFE0429B2B}" presName="rootText1" presStyleLbl="node0" presStyleIdx="0" presStyleCnt="1">
        <dgm:presLayoutVars>
          <dgm:chPref val="3"/>
        </dgm:presLayoutVars>
      </dgm:prSet>
      <dgm:spPr/>
      <dgm:t>
        <a:bodyPr/>
        <a:lstStyle/>
        <a:p>
          <a:endParaRPr lang="en-US"/>
        </a:p>
      </dgm:t>
    </dgm:pt>
    <dgm:pt modelId="{105D43EE-C6AD-40AA-8B53-22C0C7EE21A5}" type="pres">
      <dgm:prSet presAssocID="{CF1F67B2-E221-48C4-8F11-0DFFE0429B2B}" presName="rootConnector1" presStyleLbl="node1" presStyleIdx="0" presStyleCnt="0"/>
      <dgm:spPr/>
      <dgm:t>
        <a:bodyPr/>
        <a:lstStyle/>
        <a:p>
          <a:endParaRPr lang="en-US"/>
        </a:p>
      </dgm:t>
    </dgm:pt>
    <dgm:pt modelId="{A11484BB-9EF8-488A-905C-70881650001A}" type="pres">
      <dgm:prSet presAssocID="{CF1F67B2-E221-48C4-8F11-0DFFE0429B2B}" presName="hierChild2" presStyleCnt="0"/>
      <dgm:spPr/>
    </dgm:pt>
    <dgm:pt modelId="{2B51822A-133F-43AF-8B2F-B047EBF228E5}" type="pres">
      <dgm:prSet presAssocID="{52E7D871-E9CA-4CE0-9A41-78968A952DA3}" presName="Name50" presStyleLbl="parChTrans1D2" presStyleIdx="0" presStyleCnt="2"/>
      <dgm:spPr/>
    </dgm:pt>
    <dgm:pt modelId="{D646A76D-0D50-4A7D-AAEF-DCA0CE5FBE9F}" type="pres">
      <dgm:prSet presAssocID="{92AEB573-B673-467F-BC38-9DFE3AA9E254}" presName="hierRoot2" presStyleCnt="0">
        <dgm:presLayoutVars>
          <dgm:hierBranch val="r"/>
        </dgm:presLayoutVars>
      </dgm:prSet>
      <dgm:spPr/>
    </dgm:pt>
    <dgm:pt modelId="{B710E00D-B85F-49B1-8146-E15708B11F28}" type="pres">
      <dgm:prSet presAssocID="{92AEB573-B673-467F-BC38-9DFE3AA9E254}" presName="rootComposite" presStyleCnt="0"/>
      <dgm:spPr/>
    </dgm:pt>
    <dgm:pt modelId="{0C64ED80-1FEB-4E85-8B32-9D6328600DBE}" type="pres">
      <dgm:prSet presAssocID="{92AEB573-B673-467F-BC38-9DFE3AA9E254}" presName="rootText" presStyleLbl="node2" presStyleIdx="0" presStyleCnt="2">
        <dgm:presLayoutVars>
          <dgm:chPref val="3"/>
        </dgm:presLayoutVars>
      </dgm:prSet>
      <dgm:spPr/>
      <dgm:t>
        <a:bodyPr/>
        <a:lstStyle/>
        <a:p>
          <a:endParaRPr lang="en-US"/>
        </a:p>
      </dgm:t>
    </dgm:pt>
    <dgm:pt modelId="{39C08F68-8450-49E1-9E7A-2D22C5EC990B}" type="pres">
      <dgm:prSet presAssocID="{92AEB573-B673-467F-BC38-9DFE3AA9E254}" presName="rootConnector" presStyleLbl="node2" presStyleIdx="0" presStyleCnt="2"/>
      <dgm:spPr/>
      <dgm:t>
        <a:bodyPr/>
        <a:lstStyle/>
        <a:p>
          <a:endParaRPr lang="en-US"/>
        </a:p>
      </dgm:t>
    </dgm:pt>
    <dgm:pt modelId="{F673C29D-1969-4B2A-A993-7B6F21D80F55}" type="pres">
      <dgm:prSet presAssocID="{92AEB573-B673-467F-BC38-9DFE3AA9E254}" presName="hierChild4" presStyleCnt="0"/>
      <dgm:spPr/>
    </dgm:pt>
    <dgm:pt modelId="{51B0C553-A02C-4868-B244-34CF88960A0D}" type="pres">
      <dgm:prSet presAssocID="{1E062CAB-019F-4667-AC09-676148704544}" presName="Name50" presStyleLbl="parChTrans1D3" presStyleIdx="0" presStyleCnt="3"/>
      <dgm:spPr/>
    </dgm:pt>
    <dgm:pt modelId="{1B566299-471D-4064-A25F-5BB2D8C8E278}" type="pres">
      <dgm:prSet presAssocID="{93836BA3-F75F-47E6-8DDC-D97539ACD887}" presName="hierRoot2" presStyleCnt="0">
        <dgm:presLayoutVars>
          <dgm:hierBranch val="r"/>
        </dgm:presLayoutVars>
      </dgm:prSet>
      <dgm:spPr/>
    </dgm:pt>
    <dgm:pt modelId="{E05D2579-355B-4BF2-92EF-30D13BF124B0}" type="pres">
      <dgm:prSet presAssocID="{93836BA3-F75F-47E6-8DDC-D97539ACD887}" presName="rootComposite" presStyleCnt="0"/>
      <dgm:spPr/>
    </dgm:pt>
    <dgm:pt modelId="{CB1C0BB5-DCC9-4392-9B88-994EBDE9E231}" type="pres">
      <dgm:prSet presAssocID="{93836BA3-F75F-47E6-8DDC-D97539ACD887}" presName="rootText" presStyleLbl="node3" presStyleIdx="0" presStyleCnt="3">
        <dgm:presLayoutVars>
          <dgm:chPref val="3"/>
        </dgm:presLayoutVars>
      </dgm:prSet>
      <dgm:spPr/>
      <dgm:t>
        <a:bodyPr/>
        <a:lstStyle/>
        <a:p>
          <a:endParaRPr lang="en-US"/>
        </a:p>
      </dgm:t>
    </dgm:pt>
    <dgm:pt modelId="{543F1814-2054-45FA-97AD-26DBD9FA1C5D}" type="pres">
      <dgm:prSet presAssocID="{93836BA3-F75F-47E6-8DDC-D97539ACD887}" presName="rootConnector" presStyleLbl="node3" presStyleIdx="0" presStyleCnt="3"/>
      <dgm:spPr/>
      <dgm:t>
        <a:bodyPr/>
        <a:lstStyle/>
        <a:p>
          <a:endParaRPr lang="en-US"/>
        </a:p>
      </dgm:t>
    </dgm:pt>
    <dgm:pt modelId="{BA9895D4-14E4-440D-8FFC-1747F4DBAC71}" type="pres">
      <dgm:prSet presAssocID="{93836BA3-F75F-47E6-8DDC-D97539ACD887}" presName="hierChild4" presStyleCnt="0"/>
      <dgm:spPr/>
    </dgm:pt>
    <dgm:pt modelId="{559191C3-071B-47D3-B67C-826CEC29D87E}" type="pres">
      <dgm:prSet presAssocID="{93836BA3-F75F-47E6-8DDC-D97539ACD887}" presName="hierChild5" presStyleCnt="0"/>
      <dgm:spPr/>
    </dgm:pt>
    <dgm:pt modelId="{AFF79369-DC89-437F-94CF-A90388FC0AD9}" type="pres">
      <dgm:prSet presAssocID="{02F7F482-865A-4BFF-92CF-0132F625A454}" presName="Name50" presStyleLbl="parChTrans1D3" presStyleIdx="1" presStyleCnt="3"/>
      <dgm:spPr/>
    </dgm:pt>
    <dgm:pt modelId="{F090BC2A-0F3A-4818-8314-C9EA8051C551}" type="pres">
      <dgm:prSet presAssocID="{8B66C20B-76C0-42FB-9591-5FDD6D88A4EB}" presName="hierRoot2" presStyleCnt="0">
        <dgm:presLayoutVars>
          <dgm:hierBranch val="r"/>
        </dgm:presLayoutVars>
      </dgm:prSet>
      <dgm:spPr/>
    </dgm:pt>
    <dgm:pt modelId="{A8E4D61D-D853-4768-9B95-FD40BDFB4A58}" type="pres">
      <dgm:prSet presAssocID="{8B66C20B-76C0-42FB-9591-5FDD6D88A4EB}" presName="rootComposite" presStyleCnt="0"/>
      <dgm:spPr/>
    </dgm:pt>
    <dgm:pt modelId="{5C89E2AD-6B62-4FAE-9DFF-07E94450FF09}" type="pres">
      <dgm:prSet presAssocID="{8B66C20B-76C0-42FB-9591-5FDD6D88A4EB}" presName="rootText" presStyleLbl="node3" presStyleIdx="1" presStyleCnt="3">
        <dgm:presLayoutVars>
          <dgm:chPref val="3"/>
        </dgm:presLayoutVars>
      </dgm:prSet>
      <dgm:spPr/>
      <dgm:t>
        <a:bodyPr/>
        <a:lstStyle/>
        <a:p>
          <a:endParaRPr lang="en-US"/>
        </a:p>
      </dgm:t>
    </dgm:pt>
    <dgm:pt modelId="{2A6DBE65-2AD0-4A00-8415-459C6E5A70E5}" type="pres">
      <dgm:prSet presAssocID="{8B66C20B-76C0-42FB-9591-5FDD6D88A4EB}" presName="rootConnector" presStyleLbl="node3" presStyleIdx="1" presStyleCnt="3"/>
      <dgm:spPr/>
      <dgm:t>
        <a:bodyPr/>
        <a:lstStyle/>
        <a:p>
          <a:endParaRPr lang="en-US"/>
        </a:p>
      </dgm:t>
    </dgm:pt>
    <dgm:pt modelId="{6FFBEE5E-2EF8-4FC8-A0B7-A44EEBC1B2CE}" type="pres">
      <dgm:prSet presAssocID="{8B66C20B-76C0-42FB-9591-5FDD6D88A4EB}" presName="hierChild4" presStyleCnt="0"/>
      <dgm:spPr/>
    </dgm:pt>
    <dgm:pt modelId="{C5BF742D-2251-41C5-8677-025C0EED8220}" type="pres">
      <dgm:prSet presAssocID="{8B66C20B-76C0-42FB-9591-5FDD6D88A4EB}" presName="hierChild5" presStyleCnt="0"/>
      <dgm:spPr/>
    </dgm:pt>
    <dgm:pt modelId="{B54326B4-1DE4-4A15-B28C-9CB6B124C74A}" type="pres">
      <dgm:prSet presAssocID="{F052D4F9-7DE7-44D4-86F8-C336986BE6B7}" presName="Name50" presStyleLbl="parChTrans1D3" presStyleIdx="2" presStyleCnt="3"/>
      <dgm:spPr/>
    </dgm:pt>
    <dgm:pt modelId="{8F8C1BF3-61C9-4653-A1E8-0C7E0CD45922}" type="pres">
      <dgm:prSet presAssocID="{5DAC4779-2BD0-409B-BAF5-528AF1A26BD2}" presName="hierRoot2" presStyleCnt="0">
        <dgm:presLayoutVars>
          <dgm:hierBranch val="r"/>
        </dgm:presLayoutVars>
      </dgm:prSet>
      <dgm:spPr/>
    </dgm:pt>
    <dgm:pt modelId="{0F1A290F-C73D-4931-89E3-EBBA0B421279}" type="pres">
      <dgm:prSet presAssocID="{5DAC4779-2BD0-409B-BAF5-528AF1A26BD2}" presName="rootComposite" presStyleCnt="0"/>
      <dgm:spPr/>
    </dgm:pt>
    <dgm:pt modelId="{46AC5102-8E5E-4D97-AD23-128380636A36}" type="pres">
      <dgm:prSet presAssocID="{5DAC4779-2BD0-409B-BAF5-528AF1A26BD2}" presName="rootText" presStyleLbl="node3" presStyleIdx="2" presStyleCnt="3">
        <dgm:presLayoutVars>
          <dgm:chPref val="3"/>
        </dgm:presLayoutVars>
      </dgm:prSet>
      <dgm:spPr/>
      <dgm:t>
        <a:bodyPr/>
        <a:lstStyle/>
        <a:p>
          <a:endParaRPr lang="en-US"/>
        </a:p>
      </dgm:t>
    </dgm:pt>
    <dgm:pt modelId="{043EF0EC-50AF-4A40-B437-B3ECE3E2EB49}" type="pres">
      <dgm:prSet presAssocID="{5DAC4779-2BD0-409B-BAF5-528AF1A26BD2}" presName="rootConnector" presStyleLbl="node3" presStyleIdx="2" presStyleCnt="3"/>
      <dgm:spPr/>
      <dgm:t>
        <a:bodyPr/>
        <a:lstStyle/>
        <a:p>
          <a:endParaRPr lang="en-US"/>
        </a:p>
      </dgm:t>
    </dgm:pt>
    <dgm:pt modelId="{273CD97B-01F8-4EB7-BA1F-0BB5D3C446D5}" type="pres">
      <dgm:prSet presAssocID="{5DAC4779-2BD0-409B-BAF5-528AF1A26BD2}" presName="hierChild4" presStyleCnt="0"/>
      <dgm:spPr/>
    </dgm:pt>
    <dgm:pt modelId="{C21B137F-993D-4016-BDC4-11341734E80E}" type="pres">
      <dgm:prSet presAssocID="{5DAC4779-2BD0-409B-BAF5-528AF1A26BD2}" presName="hierChild5" presStyleCnt="0"/>
      <dgm:spPr/>
    </dgm:pt>
    <dgm:pt modelId="{322AF084-A7A7-400D-BED7-259FC6ED9AB2}" type="pres">
      <dgm:prSet presAssocID="{92AEB573-B673-467F-BC38-9DFE3AA9E254}" presName="hierChild5" presStyleCnt="0"/>
      <dgm:spPr/>
    </dgm:pt>
    <dgm:pt modelId="{2425641B-B2CD-471D-8CEF-FC5F237324C3}" type="pres">
      <dgm:prSet presAssocID="{A1ED9780-1FD3-46A0-9AB1-A40AB09CDD81}" presName="Name50" presStyleLbl="parChTrans1D2" presStyleIdx="1" presStyleCnt="2"/>
      <dgm:spPr/>
    </dgm:pt>
    <dgm:pt modelId="{16F1DB01-08CF-4FCA-ABEA-A30F6148289F}" type="pres">
      <dgm:prSet presAssocID="{6DFFBFA5-054B-4614-BCCE-30A395E674BB}" presName="hierRoot2" presStyleCnt="0">
        <dgm:presLayoutVars>
          <dgm:hierBranch/>
        </dgm:presLayoutVars>
      </dgm:prSet>
      <dgm:spPr/>
    </dgm:pt>
    <dgm:pt modelId="{32F93C7E-7BAC-49FB-A90B-21F5B5A6A703}" type="pres">
      <dgm:prSet presAssocID="{6DFFBFA5-054B-4614-BCCE-30A395E674BB}" presName="rootComposite" presStyleCnt="0"/>
      <dgm:spPr/>
    </dgm:pt>
    <dgm:pt modelId="{CAA05D65-3092-4A51-BE5F-67FE0DB4538B}" type="pres">
      <dgm:prSet presAssocID="{6DFFBFA5-054B-4614-BCCE-30A395E674BB}" presName="rootText" presStyleLbl="node2" presStyleIdx="1" presStyleCnt="2">
        <dgm:presLayoutVars>
          <dgm:chPref val="3"/>
        </dgm:presLayoutVars>
      </dgm:prSet>
      <dgm:spPr/>
      <dgm:t>
        <a:bodyPr/>
        <a:lstStyle/>
        <a:p>
          <a:endParaRPr lang="en-US"/>
        </a:p>
      </dgm:t>
    </dgm:pt>
    <dgm:pt modelId="{800F385B-CA39-428B-8CAE-D1975D6580AC}" type="pres">
      <dgm:prSet presAssocID="{6DFFBFA5-054B-4614-BCCE-30A395E674BB}" presName="rootConnector" presStyleLbl="node2" presStyleIdx="1" presStyleCnt="2"/>
      <dgm:spPr/>
      <dgm:t>
        <a:bodyPr/>
        <a:lstStyle/>
        <a:p>
          <a:endParaRPr lang="en-US"/>
        </a:p>
      </dgm:t>
    </dgm:pt>
    <dgm:pt modelId="{54ECC7CE-B848-4FE6-99B8-DE58A002B229}" type="pres">
      <dgm:prSet presAssocID="{6DFFBFA5-054B-4614-BCCE-30A395E674BB}" presName="hierChild4" presStyleCnt="0"/>
      <dgm:spPr/>
    </dgm:pt>
    <dgm:pt modelId="{1176DF9E-3FEE-41A4-9F33-6EB2F97DB650}" type="pres">
      <dgm:prSet presAssocID="{6DFFBFA5-054B-4614-BCCE-30A395E674BB}" presName="hierChild5" presStyleCnt="0"/>
      <dgm:spPr/>
    </dgm:pt>
    <dgm:pt modelId="{096C13D3-0C7D-4BD5-A7DF-B605F388131B}" type="pres">
      <dgm:prSet presAssocID="{CF1F67B2-E221-48C4-8F11-0DFFE0429B2B}" presName="hierChild3" presStyleCnt="0"/>
      <dgm:spPr/>
    </dgm:pt>
  </dgm:ptLst>
  <dgm:cxnLst>
    <dgm:cxn modelId="{D7B8B7FB-4084-8445-85F6-48F3289BD3C2}" type="presOf" srcId="{6DFFBFA5-054B-4614-BCCE-30A395E674BB}" destId="{CAA05D65-3092-4A51-BE5F-67FE0DB4538B}" srcOrd="0" destOrd="0" presId="urn:microsoft.com/office/officeart/2005/8/layout/orgChart1"/>
    <dgm:cxn modelId="{83387496-FA2B-9545-80E9-CB1FAA2375D2}" type="presOf" srcId="{CF1F67B2-E221-48C4-8F11-0DFFE0429B2B}" destId="{105D43EE-C6AD-40AA-8B53-22C0C7EE21A5}" srcOrd="1" destOrd="0" presId="urn:microsoft.com/office/officeart/2005/8/layout/orgChart1"/>
    <dgm:cxn modelId="{74C855BD-BE2A-1E4B-8C72-DE196E79641A}" type="presOf" srcId="{CF1F67B2-E221-48C4-8F11-0DFFE0429B2B}" destId="{6F96C67D-98E1-4611-9094-BF050D34F3A3}" srcOrd="0" destOrd="0" presId="urn:microsoft.com/office/officeart/2005/8/layout/orgChart1"/>
    <dgm:cxn modelId="{8EC6E1E9-F4E1-624A-A9A0-7FE07C25CBF2}" type="presOf" srcId="{8B66C20B-76C0-42FB-9591-5FDD6D88A4EB}" destId="{2A6DBE65-2AD0-4A00-8415-459C6E5A70E5}" srcOrd="1" destOrd="0" presId="urn:microsoft.com/office/officeart/2005/8/layout/orgChart1"/>
    <dgm:cxn modelId="{93E70679-9679-3E41-852E-2902D28EE130}" type="presOf" srcId="{963DD693-5C6D-43CD-A2BC-C5083641B95C}" destId="{CD762EB5-5563-4689-BF98-643B67E932C2}" srcOrd="0" destOrd="0" presId="urn:microsoft.com/office/officeart/2005/8/layout/orgChart1"/>
    <dgm:cxn modelId="{10167B4E-F9FA-4C13-AC42-117012BADC2C}" srcId="{92AEB573-B673-467F-BC38-9DFE3AA9E254}" destId="{93836BA3-F75F-47E6-8DDC-D97539ACD887}" srcOrd="0" destOrd="0" parTransId="{1E062CAB-019F-4667-AC09-676148704544}" sibTransId="{90948B5A-855C-49C9-A4D9-7379C621A90C}"/>
    <dgm:cxn modelId="{027B9D08-4637-4876-8095-902210C07965}" srcId="{92AEB573-B673-467F-BC38-9DFE3AA9E254}" destId="{8B66C20B-76C0-42FB-9591-5FDD6D88A4EB}" srcOrd="1" destOrd="0" parTransId="{02F7F482-865A-4BFF-92CF-0132F625A454}" sibTransId="{4EA413E0-7CA1-4C72-8B7A-58A3BAE4FB4D}"/>
    <dgm:cxn modelId="{DFA7B2A8-CC5A-364E-A654-6A65F4749E4C}" type="presOf" srcId="{92AEB573-B673-467F-BC38-9DFE3AA9E254}" destId="{39C08F68-8450-49E1-9E7A-2D22C5EC990B}" srcOrd="1" destOrd="0" presId="urn:microsoft.com/office/officeart/2005/8/layout/orgChart1"/>
    <dgm:cxn modelId="{96115215-99EF-A349-9FEC-A9BF228AC121}" type="presOf" srcId="{52E7D871-E9CA-4CE0-9A41-78968A952DA3}" destId="{2B51822A-133F-43AF-8B2F-B047EBF228E5}" srcOrd="0" destOrd="0" presId="urn:microsoft.com/office/officeart/2005/8/layout/orgChart1"/>
    <dgm:cxn modelId="{0FA22A67-811F-D04D-B379-0F563A49416B}" type="presOf" srcId="{8B66C20B-76C0-42FB-9591-5FDD6D88A4EB}" destId="{5C89E2AD-6B62-4FAE-9DFF-07E94450FF09}" srcOrd="0" destOrd="0" presId="urn:microsoft.com/office/officeart/2005/8/layout/orgChart1"/>
    <dgm:cxn modelId="{F3909C82-8D6B-6047-BE6D-27997B462C6C}" type="presOf" srcId="{A1ED9780-1FD3-46A0-9AB1-A40AB09CDD81}" destId="{2425641B-B2CD-471D-8CEF-FC5F237324C3}" srcOrd="0" destOrd="0" presId="urn:microsoft.com/office/officeart/2005/8/layout/orgChart1"/>
    <dgm:cxn modelId="{A6C9C9A4-7134-934B-AF4E-FBCD630A0948}" type="presOf" srcId="{92AEB573-B673-467F-BC38-9DFE3AA9E254}" destId="{0C64ED80-1FEB-4E85-8B32-9D6328600DBE}" srcOrd="0" destOrd="0" presId="urn:microsoft.com/office/officeart/2005/8/layout/orgChart1"/>
    <dgm:cxn modelId="{BF3050EE-3230-7E42-9E51-59D440A22D9F}" type="presOf" srcId="{5DAC4779-2BD0-409B-BAF5-528AF1A26BD2}" destId="{043EF0EC-50AF-4A40-B437-B3ECE3E2EB49}" srcOrd="1" destOrd="0" presId="urn:microsoft.com/office/officeart/2005/8/layout/orgChart1"/>
    <dgm:cxn modelId="{54D9782E-81FB-FF45-8BBA-C20DAB6905FD}" type="presOf" srcId="{6DFFBFA5-054B-4614-BCCE-30A395E674BB}" destId="{800F385B-CA39-428B-8CAE-D1975D6580AC}" srcOrd="1" destOrd="0" presId="urn:microsoft.com/office/officeart/2005/8/layout/orgChart1"/>
    <dgm:cxn modelId="{89EF6D1F-3EE8-4DAB-9BC7-87BE4C469187}" srcId="{92AEB573-B673-467F-BC38-9DFE3AA9E254}" destId="{5DAC4779-2BD0-409B-BAF5-528AF1A26BD2}" srcOrd="2" destOrd="0" parTransId="{F052D4F9-7DE7-44D4-86F8-C336986BE6B7}" sibTransId="{B956B06F-4651-42C5-91A4-DBDFBB34B8AC}"/>
    <dgm:cxn modelId="{8D971DC4-47ED-4FC5-9AA8-1FC8CB0F1C67}" srcId="{CF1F67B2-E221-48C4-8F11-0DFFE0429B2B}" destId="{92AEB573-B673-467F-BC38-9DFE3AA9E254}" srcOrd="0" destOrd="0" parTransId="{52E7D871-E9CA-4CE0-9A41-78968A952DA3}" sibTransId="{39553EE0-09BB-48F9-870B-2A5D98C0A220}"/>
    <dgm:cxn modelId="{7C2D9F8D-5751-854A-93FA-68A2E65FFA04}" type="presOf" srcId="{02F7F482-865A-4BFF-92CF-0132F625A454}" destId="{AFF79369-DC89-437F-94CF-A90388FC0AD9}" srcOrd="0" destOrd="0" presId="urn:microsoft.com/office/officeart/2005/8/layout/orgChart1"/>
    <dgm:cxn modelId="{B52B6D45-C61A-46A5-B3FA-282C7DC6FC6F}" srcId="{963DD693-5C6D-43CD-A2BC-C5083641B95C}" destId="{CF1F67B2-E221-48C4-8F11-0DFFE0429B2B}" srcOrd="0" destOrd="0" parTransId="{2FDF9338-2F91-4366-B52B-852F305BD396}" sibTransId="{65BD13A9-F914-4CE1-8801-350E76A5207D}"/>
    <dgm:cxn modelId="{91903EC7-4984-DE43-9C22-73EE9D580A99}" type="presOf" srcId="{5DAC4779-2BD0-409B-BAF5-528AF1A26BD2}" destId="{46AC5102-8E5E-4D97-AD23-128380636A36}" srcOrd="0" destOrd="0" presId="urn:microsoft.com/office/officeart/2005/8/layout/orgChart1"/>
    <dgm:cxn modelId="{7873739F-F2A1-DA45-9C6F-8159047224CD}" type="presOf" srcId="{F052D4F9-7DE7-44D4-86F8-C336986BE6B7}" destId="{B54326B4-1DE4-4A15-B28C-9CB6B124C74A}" srcOrd="0" destOrd="0" presId="urn:microsoft.com/office/officeart/2005/8/layout/orgChart1"/>
    <dgm:cxn modelId="{977E3DAB-6BF0-614F-AC9F-7C5213466C5F}" type="presOf" srcId="{93836BA3-F75F-47E6-8DDC-D97539ACD887}" destId="{CB1C0BB5-DCC9-4392-9B88-994EBDE9E231}" srcOrd="0" destOrd="0" presId="urn:microsoft.com/office/officeart/2005/8/layout/orgChart1"/>
    <dgm:cxn modelId="{ADC82D61-1FDB-4CBD-9A70-637FCF4D76EA}" srcId="{CF1F67B2-E221-48C4-8F11-0DFFE0429B2B}" destId="{6DFFBFA5-054B-4614-BCCE-30A395E674BB}" srcOrd="1" destOrd="0" parTransId="{A1ED9780-1FD3-46A0-9AB1-A40AB09CDD81}" sibTransId="{51603772-3C1D-437F-97E1-37D8718CFC5A}"/>
    <dgm:cxn modelId="{BBD627B8-A567-3E44-A404-EB2D0A828978}" type="presOf" srcId="{93836BA3-F75F-47E6-8DDC-D97539ACD887}" destId="{543F1814-2054-45FA-97AD-26DBD9FA1C5D}" srcOrd="1" destOrd="0" presId="urn:microsoft.com/office/officeart/2005/8/layout/orgChart1"/>
    <dgm:cxn modelId="{B164D9FF-EF76-4B4E-8209-949AB7E5A3FD}" type="presOf" srcId="{1E062CAB-019F-4667-AC09-676148704544}" destId="{51B0C553-A02C-4868-B244-34CF88960A0D}" srcOrd="0" destOrd="0" presId="urn:microsoft.com/office/officeart/2005/8/layout/orgChart1"/>
    <dgm:cxn modelId="{F9E5B9C8-D45F-D142-A5A9-2C0F386959FC}" type="presParOf" srcId="{CD762EB5-5563-4689-BF98-643B67E932C2}" destId="{6942901C-0A3C-4602-80C9-2C4FD11F6B49}" srcOrd="0" destOrd="0" presId="urn:microsoft.com/office/officeart/2005/8/layout/orgChart1"/>
    <dgm:cxn modelId="{0212855B-B01E-674E-90F9-7719FD82C308}" type="presParOf" srcId="{6942901C-0A3C-4602-80C9-2C4FD11F6B49}" destId="{FA819D29-1597-45E6-A137-AA8D4FD5FF84}" srcOrd="0" destOrd="0" presId="urn:microsoft.com/office/officeart/2005/8/layout/orgChart1"/>
    <dgm:cxn modelId="{BF7F5953-CF91-2E43-A307-8D30AE1E5DF2}" type="presParOf" srcId="{FA819D29-1597-45E6-A137-AA8D4FD5FF84}" destId="{6F96C67D-98E1-4611-9094-BF050D34F3A3}" srcOrd="0" destOrd="0" presId="urn:microsoft.com/office/officeart/2005/8/layout/orgChart1"/>
    <dgm:cxn modelId="{BE246544-05E1-454F-BD47-089DBE618E29}" type="presParOf" srcId="{FA819D29-1597-45E6-A137-AA8D4FD5FF84}" destId="{105D43EE-C6AD-40AA-8B53-22C0C7EE21A5}" srcOrd="1" destOrd="0" presId="urn:microsoft.com/office/officeart/2005/8/layout/orgChart1"/>
    <dgm:cxn modelId="{4C167B4B-61F9-F946-AD18-CFC058150F10}" type="presParOf" srcId="{6942901C-0A3C-4602-80C9-2C4FD11F6B49}" destId="{A11484BB-9EF8-488A-905C-70881650001A}" srcOrd="1" destOrd="0" presId="urn:microsoft.com/office/officeart/2005/8/layout/orgChart1"/>
    <dgm:cxn modelId="{1B5F3729-C4EE-FD4E-A235-B66AA311A664}" type="presParOf" srcId="{A11484BB-9EF8-488A-905C-70881650001A}" destId="{2B51822A-133F-43AF-8B2F-B047EBF228E5}" srcOrd="0" destOrd="0" presId="urn:microsoft.com/office/officeart/2005/8/layout/orgChart1"/>
    <dgm:cxn modelId="{6014D5E8-75AB-744F-BD4D-FC3A78619DA5}" type="presParOf" srcId="{A11484BB-9EF8-488A-905C-70881650001A}" destId="{D646A76D-0D50-4A7D-AAEF-DCA0CE5FBE9F}" srcOrd="1" destOrd="0" presId="urn:microsoft.com/office/officeart/2005/8/layout/orgChart1"/>
    <dgm:cxn modelId="{CD54CBBC-705D-654A-AFF6-B2B2737EF098}" type="presParOf" srcId="{D646A76D-0D50-4A7D-AAEF-DCA0CE5FBE9F}" destId="{B710E00D-B85F-49B1-8146-E15708B11F28}" srcOrd="0" destOrd="0" presId="urn:microsoft.com/office/officeart/2005/8/layout/orgChart1"/>
    <dgm:cxn modelId="{CEA0620E-9286-F54F-B0F1-1E0133BF8B70}" type="presParOf" srcId="{B710E00D-B85F-49B1-8146-E15708B11F28}" destId="{0C64ED80-1FEB-4E85-8B32-9D6328600DBE}" srcOrd="0" destOrd="0" presId="urn:microsoft.com/office/officeart/2005/8/layout/orgChart1"/>
    <dgm:cxn modelId="{2CE14F2A-D136-4D4A-B288-A9BAC5CC562B}" type="presParOf" srcId="{B710E00D-B85F-49B1-8146-E15708B11F28}" destId="{39C08F68-8450-49E1-9E7A-2D22C5EC990B}" srcOrd="1" destOrd="0" presId="urn:microsoft.com/office/officeart/2005/8/layout/orgChart1"/>
    <dgm:cxn modelId="{2E997224-C42B-DF4A-903E-93BC854CB2F9}" type="presParOf" srcId="{D646A76D-0D50-4A7D-AAEF-DCA0CE5FBE9F}" destId="{F673C29D-1969-4B2A-A993-7B6F21D80F55}" srcOrd="1" destOrd="0" presId="urn:microsoft.com/office/officeart/2005/8/layout/orgChart1"/>
    <dgm:cxn modelId="{F7E9E44D-92A6-2B4B-89E2-137BC07D80C4}" type="presParOf" srcId="{F673C29D-1969-4B2A-A993-7B6F21D80F55}" destId="{51B0C553-A02C-4868-B244-34CF88960A0D}" srcOrd="0" destOrd="0" presId="urn:microsoft.com/office/officeart/2005/8/layout/orgChart1"/>
    <dgm:cxn modelId="{AF8FC9AD-433B-B345-B59E-3EE87DFBF77B}" type="presParOf" srcId="{F673C29D-1969-4B2A-A993-7B6F21D80F55}" destId="{1B566299-471D-4064-A25F-5BB2D8C8E278}" srcOrd="1" destOrd="0" presId="urn:microsoft.com/office/officeart/2005/8/layout/orgChart1"/>
    <dgm:cxn modelId="{5A347829-C898-5C45-8229-0653E9F2C4A6}" type="presParOf" srcId="{1B566299-471D-4064-A25F-5BB2D8C8E278}" destId="{E05D2579-355B-4BF2-92EF-30D13BF124B0}" srcOrd="0" destOrd="0" presId="urn:microsoft.com/office/officeart/2005/8/layout/orgChart1"/>
    <dgm:cxn modelId="{AF4148D3-7240-7E47-A5D2-87529EDBE9F0}" type="presParOf" srcId="{E05D2579-355B-4BF2-92EF-30D13BF124B0}" destId="{CB1C0BB5-DCC9-4392-9B88-994EBDE9E231}" srcOrd="0" destOrd="0" presId="urn:microsoft.com/office/officeart/2005/8/layout/orgChart1"/>
    <dgm:cxn modelId="{2E6202F6-5AB2-8D45-80EA-FEA9C3F7F55B}" type="presParOf" srcId="{E05D2579-355B-4BF2-92EF-30D13BF124B0}" destId="{543F1814-2054-45FA-97AD-26DBD9FA1C5D}" srcOrd="1" destOrd="0" presId="urn:microsoft.com/office/officeart/2005/8/layout/orgChart1"/>
    <dgm:cxn modelId="{425007F4-08B0-8D46-88D0-0E4FAB7E5DD5}" type="presParOf" srcId="{1B566299-471D-4064-A25F-5BB2D8C8E278}" destId="{BA9895D4-14E4-440D-8FFC-1747F4DBAC71}" srcOrd="1" destOrd="0" presId="urn:microsoft.com/office/officeart/2005/8/layout/orgChart1"/>
    <dgm:cxn modelId="{D5133E01-DD79-2947-9A46-C9CB1484FFC3}" type="presParOf" srcId="{1B566299-471D-4064-A25F-5BB2D8C8E278}" destId="{559191C3-071B-47D3-B67C-826CEC29D87E}" srcOrd="2" destOrd="0" presId="urn:microsoft.com/office/officeart/2005/8/layout/orgChart1"/>
    <dgm:cxn modelId="{9D2C6996-0C45-4F42-8EA8-69920F2F4592}" type="presParOf" srcId="{F673C29D-1969-4B2A-A993-7B6F21D80F55}" destId="{AFF79369-DC89-437F-94CF-A90388FC0AD9}" srcOrd="2" destOrd="0" presId="urn:microsoft.com/office/officeart/2005/8/layout/orgChart1"/>
    <dgm:cxn modelId="{8F5B76DB-7000-E441-AE03-FE0B6A966C53}" type="presParOf" srcId="{F673C29D-1969-4B2A-A993-7B6F21D80F55}" destId="{F090BC2A-0F3A-4818-8314-C9EA8051C551}" srcOrd="3" destOrd="0" presId="urn:microsoft.com/office/officeart/2005/8/layout/orgChart1"/>
    <dgm:cxn modelId="{FF377E81-A66D-554E-A43C-65E8FCA6A925}" type="presParOf" srcId="{F090BC2A-0F3A-4818-8314-C9EA8051C551}" destId="{A8E4D61D-D853-4768-9B95-FD40BDFB4A58}" srcOrd="0" destOrd="0" presId="urn:microsoft.com/office/officeart/2005/8/layout/orgChart1"/>
    <dgm:cxn modelId="{B2E8BD38-083A-5948-86B0-CAC2FF164FA7}" type="presParOf" srcId="{A8E4D61D-D853-4768-9B95-FD40BDFB4A58}" destId="{5C89E2AD-6B62-4FAE-9DFF-07E94450FF09}" srcOrd="0" destOrd="0" presId="urn:microsoft.com/office/officeart/2005/8/layout/orgChart1"/>
    <dgm:cxn modelId="{78C842C8-18A0-6A4A-AF3E-ED2998DA7163}" type="presParOf" srcId="{A8E4D61D-D853-4768-9B95-FD40BDFB4A58}" destId="{2A6DBE65-2AD0-4A00-8415-459C6E5A70E5}" srcOrd="1" destOrd="0" presId="urn:microsoft.com/office/officeart/2005/8/layout/orgChart1"/>
    <dgm:cxn modelId="{446632B6-ACA0-3C43-9717-7A5F8B59E686}" type="presParOf" srcId="{F090BC2A-0F3A-4818-8314-C9EA8051C551}" destId="{6FFBEE5E-2EF8-4FC8-A0B7-A44EEBC1B2CE}" srcOrd="1" destOrd="0" presId="urn:microsoft.com/office/officeart/2005/8/layout/orgChart1"/>
    <dgm:cxn modelId="{3739A887-5575-1047-AE0E-7C3359F50CD3}" type="presParOf" srcId="{F090BC2A-0F3A-4818-8314-C9EA8051C551}" destId="{C5BF742D-2251-41C5-8677-025C0EED8220}" srcOrd="2" destOrd="0" presId="urn:microsoft.com/office/officeart/2005/8/layout/orgChart1"/>
    <dgm:cxn modelId="{C3282C3E-0640-4643-94D4-7DCE222F6FD1}" type="presParOf" srcId="{F673C29D-1969-4B2A-A993-7B6F21D80F55}" destId="{B54326B4-1DE4-4A15-B28C-9CB6B124C74A}" srcOrd="4" destOrd="0" presId="urn:microsoft.com/office/officeart/2005/8/layout/orgChart1"/>
    <dgm:cxn modelId="{95F39CDF-645D-FE4A-AA8E-38AF03A77F48}" type="presParOf" srcId="{F673C29D-1969-4B2A-A993-7B6F21D80F55}" destId="{8F8C1BF3-61C9-4653-A1E8-0C7E0CD45922}" srcOrd="5" destOrd="0" presId="urn:microsoft.com/office/officeart/2005/8/layout/orgChart1"/>
    <dgm:cxn modelId="{0C8C190B-14FA-5B46-B7CF-9EBD5E448A62}" type="presParOf" srcId="{8F8C1BF3-61C9-4653-A1E8-0C7E0CD45922}" destId="{0F1A290F-C73D-4931-89E3-EBBA0B421279}" srcOrd="0" destOrd="0" presId="urn:microsoft.com/office/officeart/2005/8/layout/orgChart1"/>
    <dgm:cxn modelId="{364F2F74-2004-6B44-AB9C-8BF1232CDCDB}" type="presParOf" srcId="{0F1A290F-C73D-4931-89E3-EBBA0B421279}" destId="{46AC5102-8E5E-4D97-AD23-128380636A36}" srcOrd="0" destOrd="0" presId="urn:microsoft.com/office/officeart/2005/8/layout/orgChart1"/>
    <dgm:cxn modelId="{4A2F9972-176C-8F44-A020-BD73EA652190}" type="presParOf" srcId="{0F1A290F-C73D-4931-89E3-EBBA0B421279}" destId="{043EF0EC-50AF-4A40-B437-B3ECE3E2EB49}" srcOrd="1" destOrd="0" presId="urn:microsoft.com/office/officeart/2005/8/layout/orgChart1"/>
    <dgm:cxn modelId="{25F53BCF-4849-764C-AD9E-458128304F52}" type="presParOf" srcId="{8F8C1BF3-61C9-4653-A1E8-0C7E0CD45922}" destId="{273CD97B-01F8-4EB7-BA1F-0BB5D3C446D5}" srcOrd="1" destOrd="0" presId="urn:microsoft.com/office/officeart/2005/8/layout/orgChart1"/>
    <dgm:cxn modelId="{3407533C-4912-9048-8C75-2524127194E2}" type="presParOf" srcId="{8F8C1BF3-61C9-4653-A1E8-0C7E0CD45922}" destId="{C21B137F-993D-4016-BDC4-11341734E80E}" srcOrd="2" destOrd="0" presId="urn:microsoft.com/office/officeart/2005/8/layout/orgChart1"/>
    <dgm:cxn modelId="{2F91CBAC-2BE9-5942-A539-A5CC70A1FBC4}" type="presParOf" srcId="{D646A76D-0D50-4A7D-AAEF-DCA0CE5FBE9F}" destId="{322AF084-A7A7-400D-BED7-259FC6ED9AB2}" srcOrd="2" destOrd="0" presId="urn:microsoft.com/office/officeart/2005/8/layout/orgChart1"/>
    <dgm:cxn modelId="{39B92176-6727-E24F-A80A-91BD26800BFF}" type="presParOf" srcId="{A11484BB-9EF8-488A-905C-70881650001A}" destId="{2425641B-B2CD-471D-8CEF-FC5F237324C3}" srcOrd="2" destOrd="0" presId="urn:microsoft.com/office/officeart/2005/8/layout/orgChart1"/>
    <dgm:cxn modelId="{D32BFB65-4E18-2D45-9354-4EF15F9F77A9}" type="presParOf" srcId="{A11484BB-9EF8-488A-905C-70881650001A}" destId="{16F1DB01-08CF-4FCA-ABEA-A30F6148289F}" srcOrd="3" destOrd="0" presId="urn:microsoft.com/office/officeart/2005/8/layout/orgChart1"/>
    <dgm:cxn modelId="{590F56D8-6255-BC40-A0FF-EC42B457D4AE}" type="presParOf" srcId="{16F1DB01-08CF-4FCA-ABEA-A30F6148289F}" destId="{32F93C7E-7BAC-49FB-A90B-21F5B5A6A703}" srcOrd="0" destOrd="0" presId="urn:microsoft.com/office/officeart/2005/8/layout/orgChart1"/>
    <dgm:cxn modelId="{67DC93CC-2DD4-C34B-9EF3-48BD4DBECB39}" type="presParOf" srcId="{32F93C7E-7BAC-49FB-A90B-21F5B5A6A703}" destId="{CAA05D65-3092-4A51-BE5F-67FE0DB4538B}" srcOrd="0" destOrd="0" presId="urn:microsoft.com/office/officeart/2005/8/layout/orgChart1"/>
    <dgm:cxn modelId="{C2AD2B86-1B2C-574C-A010-CC1953E336B0}" type="presParOf" srcId="{32F93C7E-7BAC-49FB-A90B-21F5B5A6A703}" destId="{800F385B-CA39-428B-8CAE-D1975D6580AC}" srcOrd="1" destOrd="0" presId="urn:microsoft.com/office/officeart/2005/8/layout/orgChart1"/>
    <dgm:cxn modelId="{806DF5F5-0767-0248-973F-0B8DD41E40FA}" type="presParOf" srcId="{16F1DB01-08CF-4FCA-ABEA-A30F6148289F}" destId="{54ECC7CE-B848-4FE6-99B8-DE58A002B229}" srcOrd="1" destOrd="0" presId="urn:microsoft.com/office/officeart/2005/8/layout/orgChart1"/>
    <dgm:cxn modelId="{8158FD4D-5FC3-5B4D-A705-D424F90A1874}" type="presParOf" srcId="{16F1DB01-08CF-4FCA-ABEA-A30F6148289F}" destId="{1176DF9E-3FEE-41A4-9F33-6EB2F97DB650}" srcOrd="2" destOrd="0" presId="urn:microsoft.com/office/officeart/2005/8/layout/orgChart1"/>
    <dgm:cxn modelId="{E7C03B28-376F-9548-8482-2A4339806F46}" type="presParOf" srcId="{6942901C-0A3C-4602-80C9-2C4FD11F6B49}" destId="{096C13D3-0C7D-4BD5-A7DF-B605F388131B}"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25641B-B2CD-471D-8CEF-FC5F237324C3}">
      <dsp:nvSpPr>
        <dsp:cNvPr id="0" name=""/>
        <dsp:cNvSpPr/>
      </dsp:nvSpPr>
      <dsp:spPr>
        <a:xfrm>
          <a:off x="1369226" y="274686"/>
          <a:ext cx="91440" cy="1810956"/>
        </a:xfrm>
        <a:custGeom>
          <a:avLst/>
          <a:gdLst/>
          <a:ahLst/>
          <a:cxnLst/>
          <a:rect l="0" t="0" r="0" b="0"/>
          <a:pathLst>
            <a:path>
              <a:moveTo>
                <a:pt x="45720" y="0"/>
              </a:moveTo>
              <a:lnTo>
                <a:pt x="45720" y="1810956"/>
              </a:lnTo>
              <a:lnTo>
                <a:pt x="128036" y="18109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4326B4-1DE4-4A15-B28C-9CB6B124C74A}">
      <dsp:nvSpPr>
        <dsp:cNvPr id="0" name=""/>
        <dsp:cNvSpPr/>
      </dsp:nvSpPr>
      <dsp:spPr>
        <a:xfrm>
          <a:off x="1506420" y="664316"/>
          <a:ext cx="91440" cy="1031696"/>
        </a:xfrm>
        <a:custGeom>
          <a:avLst/>
          <a:gdLst/>
          <a:ahLst/>
          <a:cxnLst/>
          <a:rect l="0" t="0" r="0" b="0"/>
          <a:pathLst>
            <a:path>
              <a:moveTo>
                <a:pt x="45720" y="0"/>
              </a:moveTo>
              <a:lnTo>
                <a:pt x="45720" y="1031696"/>
              </a:lnTo>
              <a:lnTo>
                <a:pt x="128036" y="10316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F79369-DC89-437F-94CF-A90388FC0AD9}">
      <dsp:nvSpPr>
        <dsp:cNvPr id="0" name=""/>
        <dsp:cNvSpPr/>
      </dsp:nvSpPr>
      <dsp:spPr>
        <a:xfrm>
          <a:off x="1506420" y="664316"/>
          <a:ext cx="91440" cy="642066"/>
        </a:xfrm>
        <a:custGeom>
          <a:avLst/>
          <a:gdLst/>
          <a:ahLst/>
          <a:cxnLst/>
          <a:rect l="0" t="0" r="0" b="0"/>
          <a:pathLst>
            <a:path>
              <a:moveTo>
                <a:pt x="45720" y="0"/>
              </a:moveTo>
              <a:lnTo>
                <a:pt x="45720" y="642066"/>
              </a:lnTo>
              <a:lnTo>
                <a:pt x="128036" y="6420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B0C553-A02C-4868-B244-34CF88960A0D}">
      <dsp:nvSpPr>
        <dsp:cNvPr id="0" name=""/>
        <dsp:cNvSpPr/>
      </dsp:nvSpPr>
      <dsp:spPr>
        <a:xfrm>
          <a:off x="1506420" y="664316"/>
          <a:ext cx="91440" cy="252436"/>
        </a:xfrm>
        <a:custGeom>
          <a:avLst/>
          <a:gdLst/>
          <a:ahLst/>
          <a:cxnLst/>
          <a:rect l="0" t="0" r="0" b="0"/>
          <a:pathLst>
            <a:path>
              <a:moveTo>
                <a:pt x="45720" y="0"/>
              </a:moveTo>
              <a:lnTo>
                <a:pt x="45720" y="252436"/>
              </a:lnTo>
              <a:lnTo>
                <a:pt x="128036" y="2524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51822A-133F-43AF-8B2F-B047EBF228E5}">
      <dsp:nvSpPr>
        <dsp:cNvPr id="0" name=""/>
        <dsp:cNvSpPr/>
      </dsp:nvSpPr>
      <dsp:spPr>
        <a:xfrm>
          <a:off x="1369226" y="274686"/>
          <a:ext cx="91440" cy="252436"/>
        </a:xfrm>
        <a:custGeom>
          <a:avLst/>
          <a:gdLst/>
          <a:ahLst/>
          <a:cxnLst/>
          <a:rect l="0" t="0" r="0" b="0"/>
          <a:pathLst>
            <a:path>
              <a:moveTo>
                <a:pt x="45720" y="0"/>
              </a:moveTo>
              <a:lnTo>
                <a:pt x="45720" y="252436"/>
              </a:lnTo>
              <a:lnTo>
                <a:pt x="128036" y="2524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96C67D-98E1-4611-9094-BF050D34F3A3}">
      <dsp:nvSpPr>
        <dsp:cNvPr id="0" name=""/>
        <dsp:cNvSpPr/>
      </dsp:nvSpPr>
      <dsp:spPr>
        <a:xfrm>
          <a:off x="1360069" y="298"/>
          <a:ext cx="548774" cy="2743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b="1" i="0" u="none" strike="noStrike" kern="1200" baseline="0" smtClean="0">
              <a:solidFill>
                <a:srgbClr val="000000"/>
              </a:solidFill>
              <a:latin typeface="Tahoma"/>
            </a:rPr>
            <a:t>Study Area </a:t>
          </a:r>
          <a:endParaRPr lang="en-US" sz="700" kern="1200" smtClean="0"/>
        </a:p>
      </dsp:txBody>
      <dsp:txXfrm>
        <a:off x="1360069" y="298"/>
        <a:ext cx="548774" cy="274387"/>
      </dsp:txXfrm>
    </dsp:sp>
    <dsp:sp modelId="{0C64ED80-1FEB-4E85-8B32-9D6328600DBE}">
      <dsp:nvSpPr>
        <dsp:cNvPr id="0" name=""/>
        <dsp:cNvSpPr/>
      </dsp:nvSpPr>
      <dsp:spPr>
        <a:xfrm>
          <a:off x="1497262" y="389928"/>
          <a:ext cx="548774" cy="2743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b="1" i="0" u="none" strike="noStrike" kern="1200" baseline="0" smtClean="0">
              <a:solidFill>
                <a:srgbClr val="000000"/>
              </a:solidFill>
              <a:latin typeface="Tahoma"/>
            </a:rPr>
            <a:t>Scenario </a:t>
          </a:r>
          <a:endParaRPr lang="en-US" sz="700" kern="1200" smtClean="0"/>
        </a:p>
      </dsp:txBody>
      <dsp:txXfrm>
        <a:off x="1497262" y="389928"/>
        <a:ext cx="548774" cy="274387"/>
      </dsp:txXfrm>
    </dsp:sp>
    <dsp:sp modelId="{CB1C0BB5-DCC9-4392-9B88-994EBDE9E231}">
      <dsp:nvSpPr>
        <dsp:cNvPr id="0" name=""/>
        <dsp:cNvSpPr/>
      </dsp:nvSpPr>
      <dsp:spPr>
        <a:xfrm>
          <a:off x="1634456" y="779558"/>
          <a:ext cx="548774" cy="2743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b="1" i="0" u="none" strike="noStrike" kern="1200" baseline="0" smtClean="0">
              <a:solidFill>
                <a:srgbClr val="000000"/>
              </a:solidFill>
              <a:latin typeface="Tahoma"/>
            </a:rPr>
            <a:t>Input</a:t>
          </a:r>
          <a:endParaRPr lang="en-US" sz="700" kern="1200" smtClean="0"/>
        </a:p>
      </dsp:txBody>
      <dsp:txXfrm>
        <a:off x="1634456" y="779558"/>
        <a:ext cx="548774" cy="274387"/>
      </dsp:txXfrm>
    </dsp:sp>
    <dsp:sp modelId="{5C89E2AD-6B62-4FAE-9DFF-07E94450FF09}">
      <dsp:nvSpPr>
        <dsp:cNvPr id="0" name=""/>
        <dsp:cNvSpPr/>
      </dsp:nvSpPr>
      <dsp:spPr>
        <a:xfrm>
          <a:off x="1634456" y="1169188"/>
          <a:ext cx="548774" cy="2743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b="1" i="0" u="none" strike="noStrike" kern="1200" baseline="0" smtClean="0">
              <a:solidFill>
                <a:srgbClr val="000000"/>
              </a:solidFill>
              <a:latin typeface="Tahoma"/>
            </a:rPr>
            <a:t>Interim</a:t>
          </a:r>
          <a:endParaRPr lang="en-US" sz="700" kern="1200" smtClean="0"/>
        </a:p>
      </dsp:txBody>
      <dsp:txXfrm>
        <a:off x="1634456" y="1169188"/>
        <a:ext cx="548774" cy="274387"/>
      </dsp:txXfrm>
    </dsp:sp>
    <dsp:sp modelId="{46AC5102-8E5E-4D97-AD23-128380636A36}">
      <dsp:nvSpPr>
        <dsp:cNvPr id="0" name=""/>
        <dsp:cNvSpPr/>
      </dsp:nvSpPr>
      <dsp:spPr>
        <a:xfrm>
          <a:off x="1634456" y="1558818"/>
          <a:ext cx="548774" cy="2743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b="1" i="0" u="none" strike="noStrike" kern="1200" baseline="0" smtClean="0">
              <a:solidFill>
                <a:srgbClr val="000000"/>
              </a:solidFill>
              <a:latin typeface="Tahoma"/>
            </a:rPr>
            <a:t>Output</a:t>
          </a:r>
          <a:endParaRPr lang="en-US" sz="700" kern="1200" smtClean="0"/>
        </a:p>
      </dsp:txBody>
      <dsp:txXfrm>
        <a:off x="1634456" y="1558818"/>
        <a:ext cx="548774" cy="274387"/>
      </dsp:txXfrm>
    </dsp:sp>
    <dsp:sp modelId="{CAA05D65-3092-4A51-BE5F-67FE0DB4538B}">
      <dsp:nvSpPr>
        <dsp:cNvPr id="0" name=""/>
        <dsp:cNvSpPr/>
      </dsp:nvSpPr>
      <dsp:spPr>
        <a:xfrm>
          <a:off x="1497262" y="1948448"/>
          <a:ext cx="548774" cy="27438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sz="700" b="1" i="0" u="none" strike="noStrike" kern="1200" baseline="0" smtClean="0">
              <a:solidFill>
                <a:srgbClr val="000000"/>
              </a:solidFill>
              <a:latin typeface="Tahoma"/>
            </a:rPr>
            <a:t>Parameters</a:t>
          </a:r>
          <a:endParaRPr lang="en-US" sz="700" kern="1200" smtClean="0"/>
        </a:p>
      </dsp:txBody>
      <dsp:txXfrm>
        <a:off x="1497262" y="1948448"/>
        <a:ext cx="548774" cy="27438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14</Pages>
  <Words>2542</Words>
  <Characters>14490</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Small Area Travel Demand Model Procedures Manual</vt:lpstr>
    </vt:vector>
  </TitlesOfParts>
  <Company>PB</Company>
  <LinksUpToDate>false</LinksUpToDate>
  <CharactersWithSpaces>16999</CharactersWithSpaces>
  <SharedDoc>false</SharedDoc>
  <HLinks>
    <vt:vector size="276" baseType="variant">
      <vt:variant>
        <vt:i4>1966129</vt:i4>
      </vt:variant>
      <vt:variant>
        <vt:i4>278</vt:i4>
      </vt:variant>
      <vt:variant>
        <vt:i4>0</vt:i4>
      </vt:variant>
      <vt:variant>
        <vt:i4>5</vt:i4>
      </vt:variant>
      <vt:variant>
        <vt:lpwstr/>
      </vt:variant>
      <vt:variant>
        <vt:lpwstr>_Toc207100487</vt:lpwstr>
      </vt:variant>
      <vt:variant>
        <vt:i4>1966129</vt:i4>
      </vt:variant>
      <vt:variant>
        <vt:i4>272</vt:i4>
      </vt:variant>
      <vt:variant>
        <vt:i4>0</vt:i4>
      </vt:variant>
      <vt:variant>
        <vt:i4>5</vt:i4>
      </vt:variant>
      <vt:variant>
        <vt:lpwstr/>
      </vt:variant>
      <vt:variant>
        <vt:lpwstr>_Toc207100486</vt:lpwstr>
      </vt:variant>
      <vt:variant>
        <vt:i4>1966129</vt:i4>
      </vt:variant>
      <vt:variant>
        <vt:i4>263</vt:i4>
      </vt:variant>
      <vt:variant>
        <vt:i4>0</vt:i4>
      </vt:variant>
      <vt:variant>
        <vt:i4>5</vt:i4>
      </vt:variant>
      <vt:variant>
        <vt:lpwstr/>
      </vt:variant>
      <vt:variant>
        <vt:lpwstr>_Toc207100485</vt:lpwstr>
      </vt:variant>
      <vt:variant>
        <vt:i4>1966129</vt:i4>
      </vt:variant>
      <vt:variant>
        <vt:i4>257</vt:i4>
      </vt:variant>
      <vt:variant>
        <vt:i4>0</vt:i4>
      </vt:variant>
      <vt:variant>
        <vt:i4>5</vt:i4>
      </vt:variant>
      <vt:variant>
        <vt:lpwstr/>
      </vt:variant>
      <vt:variant>
        <vt:lpwstr>_Toc207100484</vt:lpwstr>
      </vt:variant>
      <vt:variant>
        <vt:i4>1966129</vt:i4>
      </vt:variant>
      <vt:variant>
        <vt:i4>251</vt:i4>
      </vt:variant>
      <vt:variant>
        <vt:i4>0</vt:i4>
      </vt:variant>
      <vt:variant>
        <vt:i4>5</vt:i4>
      </vt:variant>
      <vt:variant>
        <vt:lpwstr/>
      </vt:variant>
      <vt:variant>
        <vt:lpwstr>_Toc207100483</vt:lpwstr>
      </vt:variant>
      <vt:variant>
        <vt:i4>1966129</vt:i4>
      </vt:variant>
      <vt:variant>
        <vt:i4>245</vt:i4>
      </vt:variant>
      <vt:variant>
        <vt:i4>0</vt:i4>
      </vt:variant>
      <vt:variant>
        <vt:i4>5</vt:i4>
      </vt:variant>
      <vt:variant>
        <vt:lpwstr/>
      </vt:variant>
      <vt:variant>
        <vt:lpwstr>_Toc207100482</vt:lpwstr>
      </vt:variant>
      <vt:variant>
        <vt:i4>1966129</vt:i4>
      </vt:variant>
      <vt:variant>
        <vt:i4>239</vt:i4>
      </vt:variant>
      <vt:variant>
        <vt:i4>0</vt:i4>
      </vt:variant>
      <vt:variant>
        <vt:i4>5</vt:i4>
      </vt:variant>
      <vt:variant>
        <vt:lpwstr/>
      </vt:variant>
      <vt:variant>
        <vt:lpwstr>_Toc207100481</vt:lpwstr>
      </vt:variant>
      <vt:variant>
        <vt:i4>1966129</vt:i4>
      </vt:variant>
      <vt:variant>
        <vt:i4>230</vt:i4>
      </vt:variant>
      <vt:variant>
        <vt:i4>0</vt:i4>
      </vt:variant>
      <vt:variant>
        <vt:i4>5</vt:i4>
      </vt:variant>
      <vt:variant>
        <vt:lpwstr/>
      </vt:variant>
      <vt:variant>
        <vt:lpwstr>_Toc207100480</vt:lpwstr>
      </vt:variant>
      <vt:variant>
        <vt:i4>1114161</vt:i4>
      </vt:variant>
      <vt:variant>
        <vt:i4>224</vt:i4>
      </vt:variant>
      <vt:variant>
        <vt:i4>0</vt:i4>
      </vt:variant>
      <vt:variant>
        <vt:i4>5</vt:i4>
      </vt:variant>
      <vt:variant>
        <vt:lpwstr/>
      </vt:variant>
      <vt:variant>
        <vt:lpwstr>_Toc207100479</vt:lpwstr>
      </vt:variant>
      <vt:variant>
        <vt:i4>1114161</vt:i4>
      </vt:variant>
      <vt:variant>
        <vt:i4>218</vt:i4>
      </vt:variant>
      <vt:variant>
        <vt:i4>0</vt:i4>
      </vt:variant>
      <vt:variant>
        <vt:i4>5</vt:i4>
      </vt:variant>
      <vt:variant>
        <vt:lpwstr/>
      </vt:variant>
      <vt:variant>
        <vt:lpwstr>_Toc207100478</vt:lpwstr>
      </vt:variant>
      <vt:variant>
        <vt:i4>1114161</vt:i4>
      </vt:variant>
      <vt:variant>
        <vt:i4>212</vt:i4>
      </vt:variant>
      <vt:variant>
        <vt:i4>0</vt:i4>
      </vt:variant>
      <vt:variant>
        <vt:i4>5</vt:i4>
      </vt:variant>
      <vt:variant>
        <vt:lpwstr/>
      </vt:variant>
      <vt:variant>
        <vt:lpwstr>_Toc207100477</vt:lpwstr>
      </vt:variant>
      <vt:variant>
        <vt:i4>1114161</vt:i4>
      </vt:variant>
      <vt:variant>
        <vt:i4>206</vt:i4>
      </vt:variant>
      <vt:variant>
        <vt:i4>0</vt:i4>
      </vt:variant>
      <vt:variant>
        <vt:i4>5</vt:i4>
      </vt:variant>
      <vt:variant>
        <vt:lpwstr/>
      </vt:variant>
      <vt:variant>
        <vt:lpwstr>_Toc207100476</vt:lpwstr>
      </vt:variant>
      <vt:variant>
        <vt:i4>1114161</vt:i4>
      </vt:variant>
      <vt:variant>
        <vt:i4>200</vt:i4>
      </vt:variant>
      <vt:variant>
        <vt:i4>0</vt:i4>
      </vt:variant>
      <vt:variant>
        <vt:i4>5</vt:i4>
      </vt:variant>
      <vt:variant>
        <vt:lpwstr/>
      </vt:variant>
      <vt:variant>
        <vt:lpwstr>_Toc207100475</vt:lpwstr>
      </vt:variant>
      <vt:variant>
        <vt:i4>1114161</vt:i4>
      </vt:variant>
      <vt:variant>
        <vt:i4>194</vt:i4>
      </vt:variant>
      <vt:variant>
        <vt:i4>0</vt:i4>
      </vt:variant>
      <vt:variant>
        <vt:i4>5</vt:i4>
      </vt:variant>
      <vt:variant>
        <vt:lpwstr/>
      </vt:variant>
      <vt:variant>
        <vt:lpwstr>_Toc207100474</vt:lpwstr>
      </vt:variant>
      <vt:variant>
        <vt:i4>1114161</vt:i4>
      </vt:variant>
      <vt:variant>
        <vt:i4>188</vt:i4>
      </vt:variant>
      <vt:variant>
        <vt:i4>0</vt:i4>
      </vt:variant>
      <vt:variant>
        <vt:i4>5</vt:i4>
      </vt:variant>
      <vt:variant>
        <vt:lpwstr/>
      </vt:variant>
      <vt:variant>
        <vt:lpwstr>_Toc207100473</vt:lpwstr>
      </vt:variant>
      <vt:variant>
        <vt:i4>1114161</vt:i4>
      </vt:variant>
      <vt:variant>
        <vt:i4>182</vt:i4>
      </vt:variant>
      <vt:variant>
        <vt:i4>0</vt:i4>
      </vt:variant>
      <vt:variant>
        <vt:i4>5</vt:i4>
      </vt:variant>
      <vt:variant>
        <vt:lpwstr/>
      </vt:variant>
      <vt:variant>
        <vt:lpwstr>_Toc207100472</vt:lpwstr>
      </vt:variant>
      <vt:variant>
        <vt:i4>1114161</vt:i4>
      </vt:variant>
      <vt:variant>
        <vt:i4>176</vt:i4>
      </vt:variant>
      <vt:variant>
        <vt:i4>0</vt:i4>
      </vt:variant>
      <vt:variant>
        <vt:i4>5</vt:i4>
      </vt:variant>
      <vt:variant>
        <vt:lpwstr/>
      </vt:variant>
      <vt:variant>
        <vt:lpwstr>_Toc207100471</vt:lpwstr>
      </vt:variant>
      <vt:variant>
        <vt:i4>1114161</vt:i4>
      </vt:variant>
      <vt:variant>
        <vt:i4>170</vt:i4>
      </vt:variant>
      <vt:variant>
        <vt:i4>0</vt:i4>
      </vt:variant>
      <vt:variant>
        <vt:i4>5</vt:i4>
      </vt:variant>
      <vt:variant>
        <vt:lpwstr/>
      </vt:variant>
      <vt:variant>
        <vt:lpwstr>_Toc207100470</vt:lpwstr>
      </vt:variant>
      <vt:variant>
        <vt:i4>1048625</vt:i4>
      </vt:variant>
      <vt:variant>
        <vt:i4>164</vt:i4>
      </vt:variant>
      <vt:variant>
        <vt:i4>0</vt:i4>
      </vt:variant>
      <vt:variant>
        <vt:i4>5</vt:i4>
      </vt:variant>
      <vt:variant>
        <vt:lpwstr/>
      </vt:variant>
      <vt:variant>
        <vt:lpwstr>_Toc207100469</vt:lpwstr>
      </vt:variant>
      <vt:variant>
        <vt:i4>1048625</vt:i4>
      </vt:variant>
      <vt:variant>
        <vt:i4>158</vt:i4>
      </vt:variant>
      <vt:variant>
        <vt:i4>0</vt:i4>
      </vt:variant>
      <vt:variant>
        <vt:i4>5</vt:i4>
      </vt:variant>
      <vt:variant>
        <vt:lpwstr/>
      </vt:variant>
      <vt:variant>
        <vt:lpwstr>_Toc207100468</vt:lpwstr>
      </vt:variant>
      <vt:variant>
        <vt:i4>1048625</vt:i4>
      </vt:variant>
      <vt:variant>
        <vt:i4>152</vt:i4>
      </vt:variant>
      <vt:variant>
        <vt:i4>0</vt:i4>
      </vt:variant>
      <vt:variant>
        <vt:i4>5</vt:i4>
      </vt:variant>
      <vt:variant>
        <vt:lpwstr/>
      </vt:variant>
      <vt:variant>
        <vt:lpwstr>_Toc207100467</vt:lpwstr>
      </vt:variant>
      <vt:variant>
        <vt:i4>1048625</vt:i4>
      </vt:variant>
      <vt:variant>
        <vt:i4>146</vt:i4>
      </vt:variant>
      <vt:variant>
        <vt:i4>0</vt:i4>
      </vt:variant>
      <vt:variant>
        <vt:i4>5</vt:i4>
      </vt:variant>
      <vt:variant>
        <vt:lpwstr/>
      </vt:variant>
      <vt:variant>
        <vt:lpwstr>_Toc207100466</vt:lpwstr>
      </vt:variant>
      <vt:variant>
        <vt:i4>1048625</vt:i4>
      </vt:variant>
      <vt:variant>
        <vt:i4>140</vt:i4>
      </vt:variant>
      <vt:variant>
        <vt:i4>0</vt:i4>
      </vt:variant>
      <vt:variant>
        <vt:i4>5</vt:i4>
      </vt:variant>
      <vt:variant>
        <vt:lpwstr/>
      </vt:variant>
      <vt:variant>
        <vt:lpwstr>_Toc207100465</vt:lpwstr>
      </vt:variant>
      <vt:variant>
        <vt:i4>1048625</vt:i4>
      </vt:variant>
      <vt:variant>
        <vt:i4>134</vt:i4>
      </vt:variant>
      <vt:variant>
        <vt:i4>0</vt:i4>
      </vt:variant>
      <vt:variant>
        <vt:i4>5</vt:i4>
      </vt:variant>
      <vt:variant>
        <vt:lpwstr/>
      </vt:variant>
      <vt:variant>
        <vt:lpwstr>_Toc207100464</vt:lpwstr>
      </vt:variant>
      <vt:variant>
        <vt:i4>1048625</vt:i4>
      </vt:variant>
      <vt:variant>
        <vt:i4>128</vt:i4>
      </vt:variant>
      <vt:variant>
        <vt:i4>0</vt:i4>
      </vt:variant>
      <vt:variant>
        <vt:i4>5</vt:i4>
      </vt:variant>
      <vt:variant>
        <vt:lpwstr/>
      </vt:variant>
      <vt:variant>
        <vt:lpwstr>_Toc207100463</vt:lpwstr>
      </vt:variant>
      <vt:variant>
        <vt:i4>1048625</vt:i4>
      </vt:variant>
      <vt:variant>
        <vt:i4>122</vt:i4>
      </vt:variant>
      <vt:variant>
        <vt:i4>0</vt:i4>
      </vt:variant>
      <vt:variant>
        <vt:i4>5</vt:i4>
      </vt:variant>
      <vt:variant>
        <vt:lpwstr/>
      </vt:variant>
      <vt:variant>
        <vt:lpwstr>_Toc207100462</vt:lpwstr>
      </vt:variant>
      <vt:variant>
        <vt:i4>1048625</vt:i4>
      </vt:variant>
      <vt:variant>
        <vt:i4>116</vt:i4>
      </vt:variant>
      <vt:variant>
        <vt:i4>0</vt:i4>
      </vt:variant>
      <vt:variant>
        <vt:i4>5</vt:i4>
      </vt:variant>
      <vt:variant>
        <vt:lpwstr/>
      </vt:variant>
      <vt:variant>
        <vt:lpwstr>_Toc207100461</vt:lpwstr>
      </vt:variant>
      <vt:variant>
        <vt:i4>1048625</vt:i4>
      </vt:variant>
      <vt:variant>
        <vt:i4>110</vt:i4>
      </vt:variant>
      <vt:variant>
        <vt:i4>0</vt:i4>
      </vt:variant>
      <vt:variant>
        <vt:i4>5</vt:i4>
      </vt:variant>
      <vt:variant>
        <vt:lpwstr/>
      </vt:variant>
      <vt:variant>
        <vt:lpwstr>_Toc207100460</vt:lpwstr>
      </vt:variant>
      <vt:variant>
        <vt:i4>1245233</vt:i4>
      </vt:variant>
      <vt:variant>
        <vt:i4>104</vt:i4>
      </vt:variant>
      <vt:variant>
        <vt:i4>0</vt:i4>
      </vt:variant>
      <vt:variant>
        <vt:i4>5</vt:i4>
      </vt:variant>
      <vt:variant>
        <vt:lpwstr/>
      </vt:variant>
      <vt:variant>
        <vt:lpwstr>_Toc207100459</vt:lpwstr>
      </vt:variant>
      <vt:variant>
        <vt:i4>1245233</vt:i4>
      </vt:variant>
      <vt:variant>
        <vt:i4>98</vt:i4>
      </vt:variant>
      <vt:variant>
        <vt:i4>0</vt:i4>
      </vt:variant>
      <vt:variant>
        <vt:i4>5</vt:i4>
      </vt:variant>
      <vt:variant>
        <vt:lpwstr/>
      </vt:variant>
      <vt:variant>
        <vt:lpwstr>_Toc207100458</vt:lpwstr>
      </vt:variant>
      <vt:variant>
        <vt:i4>1245233</vt:i4>
      </vt:variant>
      <vt:variant>
        <vt:i4>92</vt:i4>
      </vt:variant>
      <vt:variant>
        <vt:i4>0</vt:i4>
      </vt:variant>
      <vt:variant>
        <vt:i4>5</vt:i4>
      </vt:variant>
      <vt:variant>
        <vt:lpwstr/>
      </vt:variant>
      <vt:variant>
        <vt:lpwstr>_Toc207100457</vt:lpwstr>
      </vt:variant>
      <vt:variant>
        <vt:i4>1245233</vt:i4>
      </vt:variant>
      <vt:variant>
        <vt:i4>86</vt:i4>
      </vt:variant>
      <vt:variant>
        <vt:i4>0</vt:i4>
      </vt:variant>
      <vt:variant>
        <vt:i4>5</vt:i4>
      </vt:variant>
      <vt:variant>
        <vt:lpwstr/>
      </vt:variant>
      <vt:variant>
        <vt:lpwstr>_Toc207100456</vt:lpwstr>
      </vt:variant>
      <vt:variant>
        <vt:i4>1245233</vt:i4>
      </vt:variant>
      <vt:variant>
        <vt:i4>80</vt:i4>
      </vt:variant>
      <vt:variant>
        <vt:i4>0</vt:i4>
      </vt:variant>
      <vt:variant>
        <vt:i4>5</vt:i4>
      </vt:variant>
      <vt:variant>
        <vt:lpwstr/>
      </vt:variant>
      <vt:variant>
        <vt:lpwstr>_Toc207100455</vt:lpwstr>
      </vt:variant>
      <vt:variant>
        <vt:i4>1245233</vt:i4>
      </vt:variant>
      <vt:variant>
        <vt:i4>74</vt:i4>
      </vt:variant>
      <vt:variant>
        <vt:i4>0</vt:i4>
      </vt:variant>
      <vt:variant>
        <vt:i4>5</vt:i4>
      </vt:variant>
      <vt:variant>
        <vt:lpwstr/>
      </vt:variant>
      <vt:variant>
        <vt:lpwstr>_Toc207100454</vt:lpwstr>
      </vt:variant>
      <vt:variant>
        <vt:i4>1245233</vt:i4>
      </vt:variant>
      <vt:variant>
        <vt:i4>68</vt:i4>
      </vt:variant>
      <vt:variant>
        <vt:i4>0</vt:i4>
      </vt:variant>
      <vt:variant>
        <vt:i4>5</vt:i4>
      </vt:variant>
      <vt:variant>
        <vt:lpwstr/>
      </vt:variant>
      <vt:variant>
        <vt:lpwstr>_Toc207100453</vt:lpwstr>
      </vt:variant>
      <vt:variant>
        <vt:i4>1245233</vt:i4>
      </vt:variant>
      <vt:variant>
        <vt:i4>62</vt:i4>
      </vt:variant>
      <vt:variant>
        <vt:i4>0</vt:i4>
      </vt:variant>
      <vt:variant>
        <vt:i4>5</vt:i4>
      </vt:variant>
      <vt:variant>
        <vt:lpwstr/>
      </vt:variant>
      <vt:variant>
        <vt:lpwstr>_Toc207100452</vt:lpwstr>
      </vt:variant>
      <vt:variant>
        <vt:i4>1245233</vt:i4>
      </vt:variant>
      <vt:variant>
        <vt:i4>56</vt:i4>
      </vt:variant>
      <vt:variant>
        <vt:i4>0</vt:i4>
      </vt:variant>
      <vt:variant>
        <vt:i4>5</vt:i4>
      </vt:variant>
      <vt:variant>
        <vt:lpwstr/>
      </vt:variant>
      <vt:variant>
        <vt:lpwstr>_Toc207100451</vt:lpwstr>
      </vt:variant>
      <vt:variant>
        <vt:i4>1245233</vt:i4>
      </vt:variant>
      <vt:variant>
        <vt:i4>50</vt:i4>
      </vt:variant>
      <vt:variant>
        <vt:i4>0</vt:i4>
      </vt:variant>
      <vt:variant>
        <vt:i4>5</vt:i4>
      </vt:variant>
      <vt:variant>
        <vt:lpwstr/>
      </vt:variant>
      <vt:variant>
        <vt:lpwstr>_Toc207100450</vt:lpwstr>
      </vt:variant>
      <vt:variant>
        <vt:i4>1179697</vt:i4>
      </vt:variant>
      <vt:variant>
        <vt:i4>44</vt:i4>
      </vt:variant>
      <vt:variant>
        <vt:i4>0</vt:i4>
      </vt:variant>
      <vt:variant>
        <vt:i4>5</vt:i4>
      </vt:variant>
      <vt:variant>
        <vt:lpwstr/>
      </vt:variant>
      <vt:variant>
        <vt:lpwstr>_Toc207100449</vt:lpwstr>
      </vt:variant>
      <vt:variant>
        <vt:i4>1179697</vt:i4>
      </vt:variant>
      <vt:variant>
        <vt:i4>38</vt:i4>
      </vt:variant>
      <vt:variant>
        <vt:i4>0</vt:i4>
      </vt:variant>
      <vt:variant>
        <vt:i4>5</vt:i4>
      </vt:variant>
      <vt:variant>
        <vt:lpwstr/>
      </vt:variant>
      <vt:variant>
        <vt:lpwstr>_Toc207100448</vt:lpwstr>
      </vt:variant>
      <vt:variant>
        <vt:i4>1179697</vt:i4>
      </vt:variant>
      <vt:variant>
        <vt:i4>32</vt:i4>
      </vt:variant>
      <vt:variant>
        <vt:i4>0</vt:i4>
      </vt:variant>
      <vt:variant>
        <vt:i4>5</vt:i4>
      </vt:variant>
      <vt:variant>
        <vt:lpwstr/>
      </vt:variant>
      <vt:variant>
        <vt:lpwstr>_Toc207100447</vt:lpwstr>
      </vt:variant>
      <vt:variant>
        <vt:i4>1179697</vt:i4>
      </vt:variant>
      <vt:variant>
        <vt:i4>26</vt:i4>
      </vt:variant>
      <vt:variant>
        <vt:i4>0</vt:i4>
      </vt:variant>
      <vt:variant>
        <vt:i4>5</vt:i4>
      </vt:variant>
      <vt:variant>
        <vt:lpwstr/>
      </vt:variant>
      <vt:variant>
        <vt:lpwstr>_Toc207100446</vt:lpwstr>
      </vt:variant>
      <vt:variant>
        <vt:i4>1179697</vt:i4>
      </vt:variant>
      <vt:variant>
        <vt:i4>20</vt:i4>
      </vt:variant>
      <vt:variant>
        <vt:i4>0</vt:i4>
      </vt:variant>
      <vt:variant>
        <vt:i4>5</vt:i4>
      </vt:variant>
      <vt:variant>
        <vt:lpwstr/>
      </vt:variant>
      <vt:variant>
        <vt:lpwstr>_Toc207100445</vt:lpwstr>
      </vt:variant>
      <vt:variant>
        <vt:i4>1179697</vt:i4>
      </vt:variant>
      <vt:variant>
        <vt:i4>14</vt:i4>
      </vt:variant>
      <vt:variant>
        <vt:i4>0</vt:i4>
      </vt:variant>
      <vt:variant>
        <vt:i4>5</vt:i4>
      </vt:variant>
      <vt:variant>
        <vt:lpwstr/>
      </vt:variant>
      <vt:variant>
        <vt:lpwstr>_Toc207100444</vt:lpwstr>
      </vt:variant>
      <vt:variant>
        <vt:i4>1179697</vt:i4>
      </vt:variant>
      <vt:variant>
        <vt:i4>8</vt:i4>
      </vt:variant>
      <vt:variant>
        <vt:i4>0</vt:i4>
      </vt:variant>
      <vt:variant>
        <vt:i4>5</vt:i4>
      </vt:variant>
      <vt:variant>
        <vt:lpwstr/>
      </vt:variant>
      <vt:variant>
        <vt:lpwstr>_Toc207100443</vt:lpwstr>
      </vt:variant>
      <vt:variant>
        <vt:i4>1179697</vt:i4>
      </vt:variant>
      <vt:variant>
        <vt:i4>2</vt:i4>
      </vt:variant>
      <vt:variant>
        <vt:i4>0</vt:i4>
      </vt:variant>
      <vt:variant>
        <vt:i4>5</vt:i4>
      </vt:variant>
      <vt:variant>
        <vt:lpwstr/>
      </vt:variant>
      <vt:variant>
        <vt:lpwstr>_Toc207100442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Area Travel Demand Model Procedures Manual</dc:title>
  <dc:creator>huntsinger</dc:creator>
  <cp:lastModifiedBy>Kyle Ward</cp:lastModifiedBy>
  <cp:revision>15</cp:revision>
  <cp:lastPrinted>2008-08-18T21:06:00Z</cp:lastPrinted>
  <dcterms:created xsi:type="dcterms:W3CDTF">2015-11-09T15:12:00Z</dcterms:created>
  <dcterms:modified xsi:type="dcterms:W3CDTF">2017-06-07T19:13:00Z</dcterms:modified>
</cp:coreProperties>
</file>